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45FDCE" w14:textId="77777777" w:rsidR="001713C7" w:rsidRDefault="004532B0">
      <w:pPr>
        <w:pStyle w:val="Default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ERC Consolidator Grant 2018</w:t>
      </w:r>
    </w:p>
    <w:p w14:paraId="4D268B32" w14:textId="77777777" w:rsidR="001713C7" w:rsidRDefault="004532B0">
      <w:pPr>
        <w:pStyle w:val="Default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Research proposal [Part B1]</w:t>
      </w:r>
    </w:p>
    <w:p w14:paraId="5AB6E251" w14:textId="77777777" w:rsidR="001713C7" w:rsidRDefault="004532B0">
      <w:pPr>
        <w:pStyle w:val="Default"/>
        <w:jc w:val="center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(Part B1 is evaluated both in Step 1 and Step 2,</w:t>
      </w:r>
    </w:p>
    <w:p w14:paraId="35151F82" w14:textId="77777777" w:rsidR="001713C7" w:rsidRDefault="004532B0">
      <w:pPr>
        <w:pStyle w:val="Default"/>
        <w:jc w:val="center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Part B2 is evaluated in Step 2 only)</w:t>
      </w:r>
    </w:p>
    <w:p w14:paraId="06668F27" w14:textId="77777777" w:rsidR="001713C7" w:rsidRDefault="001713C7">
      <w:pPr>
        <w:pStyle w:val="Default"/>
        <w:jc w:val="center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</w:p>
    <w:p w14:paraId="278E853D" w14:textId="77777777" w:rsidR="001713C7" w:rsidRDefault="004532B0">
      <w:pPr>
        <w:pStyle w:val="Body"/>
        <w:spacing w:line="288" w:lineRule="auto"/>
        <w:jc w:val="center"/>
        <w:rPr>
          <w:rStyle w:val="Emphasis"/>
          <w:rFonts w:ascii="Georgia" w:eastAsia="Georgia" w:hAnsi="Georgia" w:cs="Georgia"/>
          <w:color w:val="0096FF"/>
          <w:sz w:val="30"/>
          <w:szCs w:val="30"/>
        </w:rPr>
      </w:pPr>
      <w:commentRangeStart w:id="0"/>
      <w:proofErr w:type="spellStart"/>
      <w:r>
        <w:rPr>
          <w:rStyle w:val="Emphasis"/>
          <w:rFonts w:ascii="Georgia" w:hAnsi="Georgia"/>
          <w:color w:val="0096FF"/>
          <w:sz w:val="30"/>
          <w:szCs w:val="30"/>
        </w:rPr>
        <w:t>Quasars</w:t>
      </w:r>
      <w:proofErr w:type="spellEnd"/>
      <w:r>
        <w:rPr>
          <w:rStyle w:val="Emphasis"/>
          <w:rFonts w:ascii="Georgia" w:hAnsi="Georgia"/>
          <w:color w:val="0096FF"/>
          <w:sz w:val="30"/>
          <w:szCs w:val="30"/>
        </w:rPr>
        <w:t xml:space="preserve"> </w:t>
      </w:r>
      <w:r>
        <w:rPr>
          <w:rStyle w:val="Emphasis"/>
          <w:rFonts w:ascii="Georgia" w:hAnsi="Georgia"/>
          <w:color w:val="0096FF"/>
          <w:sz w:val="30"/>
          <w:szCs w:val="30"/>
          <w:lang w:val="en-US"/>
        </w:rPr>
        <w:t>in the 4th Dimension</w:t>
      </w:r>
    </w:p>
    <w:p w14:paraId="219A463C" w14:textId="77777777" w:rsidR="001713C7" w:rsidRDefault="001713C7">
      <w:pPr>
        <w:pStyle w:val="Body"/>
        <w:spacing w:line="288" w:lineRule="auto"/>
        <w:jc w:val="center"/>
        <w:rPr>
          <w:rStyle w:val="Emphasis"/>
          <w:rFonts w:ascii="Georgia" w:eastAsia="Georgia" w:hAnsi="Georgia" w:cs="Georgia"/>
          <w:color w:val="0096FF"/>
          <w:sz w:val="30"/>
          <w:szCs w:val="30"/>
        </w:rPr>
      </w:pPr>
    </w:p>
    <w:p w14:paraId="368533CE" w14:textId="77777777" w:rsidR="001713C7" w:rsidRDefault="004532B0">
      <w:pPr>
        <w:pStyle w:val="Body"/>
        <w:spacing w:line="288" w:lineRule="auto"/>
        <w:jc w:val="center"/>
        <w:rPr>
          <w:rStyle w:val="Emphasis"/>
          <w:rFonts w:ascii="Georgia" w:eastAsia="Georgia" w:hAnsi="Georgia" w:cs="Georgia"/>
          <w:color w:val="0096FF"/>
          <w:sz w:val="30"/>
          <w:szCs w:val="30"/>
        </w:rPr>
      </w:pPr>
      <w:r>
        <w:rPr>
          <w:rStyle w:val="Emphasis"/>
          <w:rFonts w:ascii="Georgia" w:hAnsi="Georgia"/>
          <w:color w:val="0096FF"/>
          <w:sz w:val="30"/>
          <w:szCs w:val="30"/>
          <w:lang w:val="en-US"/>
        </w:rPr>
        <w:t>Q4D</w:t>
      </w:r>
      <w:commentRangeEnd w:id="0"/>
      <w:r>
        <w:rPr>
          <w:rStyle w:val="CommentReference"/>
          <w:rFonts w:ascii="Times New Roman" w:hAnsi="Times New Roman" w:cs="Times New Roman"/>
          <w:color w:val="auto"/>
          <w:lang w:val="en-US" w:eastAsia="en-US"/>
        </w:rPr>
        <w:commentReference w:id="0"/>
      </w:r>
    </w:p>
    <w:p w14:paraId="2F212EAB" w14:textId="77777777" w:rsidR="001713C7" w:rsidRDefault="001713C7">
      <w:pPr>
        <w:pStyle w:val="Body"/>
        <w:spacing w:line="288" w:lineRule="auto"/>
        <w:jc w:val="center"/>
        <w:rPr>
          <w:rFonts w:ascii="Georgia" w:eastAsia="Georgia" w:hAnsi="Georgia" w:cs="Georgia"/>
          <w:b/>
          <w:bCs/>
          <w:color w:val="0096FF"/>
          <w:sz w:val="30"/>
          <w:szCs w:val="30"/>
        </w:rPr>
      </w:pPr>
    </w:p>
    <w:p w14:paraId="27081EE1" w14:textId="77777777" w:rsidR="001713C7" w:rsidRDefault="001713C7">
      <w:pPr>
        <w:pStyle w:val="Default"/>
        <w:spacing w:line="288" w:lineRule="auto"/>
        <w:jc w:val="both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7D955F86" w14:textId="77777777" w:rsidR="001713C7" w:rsidRDefault="004532B0">
      <w:pPr>
        <w:pStyle w:val="Body"/>
        <w:spacing w:line="288" w:lineRule="auto"/>
        <w:rPr>
          <w:rFonts w:ascii="Georgia" w:eastAsia="Georgia" w:hAnsi="Georgia" w:cs="Georgia"/>
          <w:b/>
          <w:bCs/>
          <w:sz w:val="26"/>
          <w:szCs w:val="26"/>
        </w:rPr>
      </w:pPr>
      <w:r>
        <w:rPr>
          <w:rFonts w:ascii="Georgia" w:hAnsi="Georgia"/>
          <w:b/>
          <w:bCs/>
          <w:sz w:val="26"/>
          <w:szCs w:val="26"/>
          <w:lang w:val="en-US"/>
        </w:rPr>
        <w:t xml:space="preserve">Principle Investigator: </w:t>
      </w:r>
      <w:r>
        <w:rPr>
          <w:rFonts w:ascii="Georgia" w:hAnsi="Georgia"/>
          <w:sz w:val="26"/>
          <w:szCs w:val="26"/>
          <w:lang w:val="en-US"/>
        </w:rPr>
        <w:t>Nicholas P. Ross</w:t>
      </w:r>
    </w:p>
    <w:p w14:paraId="667E83F3" w14:textId="77777777" w:rsidR="001713C7" w:rsidRDefault="004532B0">
      <w:pPr>
        <w:pStyle w:val="Body"/>
        <w:spacing w:line="288" w:lineRule="auto"/>
        <w:rPr>
          <w:rFonts w:ascii="Georgia" w:eastAsia="Georgia" w:hAnsi="Georgia" w:cs="Georgia"/>
          <w:sz w:val="26"/>
          <w:szCs w:val="26"/>
        </w:rPr>
      </w:pPr>
      <w:r>
        <w:rPr>
          <w:rFonts w:ascii="Georgia" w:hAnsi="Georgia"/>
          <w:b/>
          <w:bCs/>
          <w:sz w:val="26"/>
          <w:szCs w:val="26"/>
          <w:lang w:val="en-US"/>
        </w:rPr>
        <w:t xml:space="preserve">Host Institution:  </w:t>
      </w:r>
      <w:r>
        <w:rPr>
          <w:rFonts w:ascii="Georgia" w:hAnsi="Georgia"/>
          <w:sz w:val="26"/>
          <w:szCs w:val="26"/>
          <w:lang w:val="en-US"/>
        </w:rPr>
        <w:t xml:space="preserve">University of Edinburgh </w:t>
      </w:r>
    </w:p>
    <w:p w14:paraId="1E98ED40" w14:textId="77777777" w:rsidR="001713C7" w:rsidRDefault="004532B0">
      <w:pPr>
        <w:pStyle w:val="Body"/>
        <w:spacing w:line="288" w:lineRule="auto"/>
        <w:rPr>
          <w:rFonts w:ascii="Georgia" w:eastAsia="Georgia" w:hAnsi="Georgia" w:cs="Georgia"/>
          <w:sz w:val="26"/>
          <w:szCs w:val="26"/>
        </w:rPr>
      </w:pPr>
      <w:r>
        <w:rPr>
          <w:rFonts w:ascii="Georgia" w:hAnsi="Georgia"/>
          <w:b/>
          <w:bCs/>
          <w:sz w:val="26"/>
          <w:szCs w:val="26"/>
          <w:lang w:val="en-US"/>
        </w:rPr>
        <w:t>Duration:</w:t>
      </w:r>
      <w:r>
        <w:rPr>
          <w:rFonts w:ascii="Georgia" w:hAnsi="Georgia"/>
          <w:sz w:val="26"/>
          <w:szCs w:val="26"/>
          <w:lang w:val="en-US"/>
        </w:rPr>
        <w:t xml:space="preserve"> 60 months</w:t>
      </w:r>
    </w:p>
    <w:p w14:paraId="6BD28045" w14:textId="77777777" w:rsidR="001713C7" w:rsidRDefault="001713C7">
      <w:pPr>
        <w:pStyle w:val="Body"/>
        <w:spacing w:line="288" w:lineRule="auto"/>
        <w:rPr>
          <w:rFonts w:ascii="Georgia" w:eastAsia="Georgia" w:hAnsi="Georgia" w:cs="Georgia"/>
        </w:rPr>
      </w:pPr>
    </w:p>
    <w:p w14:paraId="058FD6F9" w14:textId="77777777" w:rsidR="001713C7" w:rsidRDefault="001713C7">
      <w:pPr>
        <w:pStyle w:val="Body"/>
        <w:spacing w:line="288" w:lineRule="auto"/>
        <w:rPr>
          <w:rFonts w:ascii="Georgia" w:eastAsia="Georgia" w:hAnsi="Georgia" w:cs="Georgia"/>
        </w:rPr>
      </w:pPr>
    </w:p>
    <w:p w14:paraId="7A36C454" w14:textId="77777777" w:rsidR="001713C7" w:rsidRDefault="004532B0">
      <w:pPr>
        <w:pStyle w:val="Body"/>
        <w:spacing w:line="264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lang w:val="en-US"/>
        </w:rPr>
        <w:t xml:space="preserve">Along with nuclear fusion in stars, accretion onto a central supermassive black hole is the main energy source available to a galaxy. All massive galaxies are thought to have supermassive black holes at their </w:t>
      </w:r>
      <w:proofErr w:type="spellStart"/>
      <w:r>
        <w:rPr>
          <w:rFonts w:ascii="Times New Roman" w:hAnsi="Times New Roman"/>
          <w:lang w:val="en-US"/>
        </w:rPr>
        <w:t>centres</w:t>
      </w:r>
      <w:proofErr w:type="spellEnd"/>
      <w:r>
        <w:rPr>
          <w:rFonts w:ascii="Times New Roman" w:hAnsi="Times New Roman"/>
          <w:lang w:val="en-US"/>
        </w:rPr>
        <w:t>, and to have undergone a</w:t>
      </w:r>
      <w:r>
        <w:rPr>
          <w:rFonts w:ascii="Times New Roman" w:hAnsi="Times New Roman"/>
          <w:lang w:val="en-US"/>
        </w:rPr>
        <w:t xml:space="preserve"> “</w:t>
      </w:r>
      <w:r>
        <w:rPr>
          <w:rFonts w:ascii="Times New Roman" w:hAnsi="Times New Roman"/>
          <w:lang w:val="fr-FR"/>
        </w:rPr>
        <w:t>quasar phase</w:t>
      </w:r>
      <w:r>
        <w:rPr>
          <w:rFonts w:ascii="Times New Roman" w:hAnsi="Times New Roman"/>
          <w:lang w:val="en-US"/>
        </w:rPr>
        <w:t xml:space="preserve">” </w:t>
      </w:r>
      <w:r>
        <w:rPr>
          <w:rFonts w:ascii="Times New Roman" w:hAnsi="Times New Roman"/>
        </w:rPr>
        <w:t>in</w:t>
      </w:r>
      <w:r>
        <w:rPr>
          <w:rFonts w:ascii="Times New Roman" w:hAnsi="Times New Roman"/>
          <w:lang w:val="en-US"/>
        </w:rPr>
        <w:t xml:space="preserve"> their past, which has led to the hypothesis that energy from the quasar feeds back into the galaxy, becoming a regulating mechanism and shutting down star formation. However, while the </w:t>
      </w:r>
      <w:r>
        <w:rPr>
          <w:rFonts w:ascii="Times New Roman" w:hAnsi="Times New Roman"/>
          <w:lang w:val="fr-FR"/>
        </w:rPr>
        <w:t xml:space="preserve">fusion </w:t>
      </w:r>
      <w:proofErr w:type="spellStart"/>
      <w:r>
        <w:rPr>
          <w:rFonts w:ascii="Times New Roman" w:hAnsi="Times New Roman"/>
          <w:lang w:val="fr-FR"/>
        </w:rPr>
        <w:t>processes</w:t>
      </w:r>
      <w:proofErr w:type="spellEnd"/>
      <w:r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/>
          <w:lang w:val="en-US"/>
        </w:rPr>
        <w:t xml:space="preserve">in </w:t>
      </w:r>
      <w:r>
        <w:rPr>
          <w:rFonts w:ascii="Times New Roman" w:hAnsi="Times New Roman"/>
          <w:lang w:val="en-US"/>
        </w:rPr>
        <w:t>stars have been on a solid theoretical footing for over 70 years, current theories of galaxy formation and evolution are still missing a deep understanding of how the energy associated with the supermassive black hole escapes the central engine to impact t</w:t>
      </w:r>
      <w:r>
        <w:rPr>
          <w:rFonts w:ascii="Times New Roman" w:hAnsi="Times New Roman"/>
          <w:lang w:val="en-US"/>
        </w:rPr>
        <w:t>he host galaxy and the intergalactic medium.</w:t>
      </w:r>
    </w:p>
    <w:p w14:paraId="2216BB5C" w14:textId="77777777" w:rsidR="001713C7" w:rsidRDefault="001713C7">
      <w:pPr>
        <w:pStyle w:val="Body"/>
        <w:spacing w:line="264" w:lineRule="auto"/>
        <w:jc w:val="both"/>
        <w:rPr>
          <w:rFonts w:ascii="Times New Roman" w:eastAsia="Times New Roman" w:hAnsi="Times New Roman" w:cs="Times New Roman"/>
        </w:rPr>
      </w:pPr>
    </w:p>
    <w:p w14:paraId="5D1E812D" w14:textId="77777777" w:rsidR="001713C7" w:rsidRDefault="004532B0">
      <w:pPr>
        <w:pStyle w:val="Body"/>
        <w:spacing w:line="264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lang w:val="en-US"/>
        </w:rPr>
        <w:t>Further issues arise since very recent observations of extreme variability in quasars, where some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objects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 xml:space="preserve">show changes in luminosity and activity </w:t>
      </w:r>
      <w:r>
        <w:rPr>
          <w:rFonts w:ascii="Times New Roman" w:hAnsi="Times New Roman"/>
          <w:i/>
          <w:iCs/>
          <w:lang w:val="en-US"/>
        </w:rPr>
        <w:t>o</w:t>
      </w:r>
      <w:r>
        <w:rPr>
          <w:rFonts w:ascii="Times New Roman" w:hAnsi="Times New Roman"/>
          <w:i/>
          <w:iCs/>
        </w:rPr>
        <w:t>ver</w:t>
      </w:r>
      <w:r>
        <w:rPr>
          <w:rFonts w:ascii="Times New Roman" w:hAnsi="Times New Roman"/>
          <w:i/>
          <w:iCs/>
        </w:rPr>
        <w:t xml:space="preserve"> </w:t>
      </w:r>
      <w:r>
        <w:rPr>
          <w:rFonts w:ascii="Times New Roman" w:hAnsi="Times New Roman"/>
          <w:i/>
          <w:iCs/>
          <w:lang w:val="en-US"/>
        </w:rPr>
        <w:t>the course of weeks to years,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 xml:space="preserve">have broken standard viscous </w:t>
      </w:r>
      <w:r>
        <w:rPr>
          <w:rFonts w:ascii="Times New Roman" w:hAnsi="Times New Roman"/>
          <w:lang w:val="en-US"/>
        </w:rPr>
        <w:t>accretion disk models.</w:t>
      </w:r>
    </w:p>
    <w:p w14:paraId="764E837F" w14:textId="77777777" w:rsidR="001713C7" w:rsidRDefault="001713C7">
      <w:pPr>
        <w:pStyle w:val="Body"/>
        <w:spacing w:line="264" w:lineRule="auto"/>
        <w:jc w:val="both"/>
        <w:rPr>
          <w:rFonts w:ascii="Times New Roman" w:eastAsia="Times New Roman" w:hAnsi="Times New Roman" w:cs="Times New Roman"/>
        </w:rPr>
      </w:pPr>
    </w:p>
    <w:p w14:paraId="3D178B69" w14:textId="77777777" w:rsidR="001713C7" w:rsidRDefault="004532B0">
      <w:pPr>
        <w:pStyle w:val="Body"/>
        <w:spacing w:line="264" w:lineRule="auto"/>
        <w:jc w:val="both"/>
      </w:pPr>
      <w:r>
        <w:rPr>
          <w:rFonts w:ascii="Times New Roman" w:hAnsi="Times New Roman"/>
          <w:lang w:val="en-US"/>
        </w:rPr>
        <w:t xml:space="preserve">Here we propose to use and combine the data from several next-generation state-of-the art surveys (SDSS-V, </w:t>
      </w:r>
      <w:r>
        <w:rPr>
          <w:rFonts w:ascii="Times New Roman" w:hAnsi="Times New Roman"/>
          <w:lang w:val="pt-PT"/>
        </w:rPr>
        <w:t xml:space="preserve">DESI, LSST, 4MOST, ESA </w:t>
      </w:r>
      <w:r>
        <w:rPr>
          <w:rFonts w:ascii="Times New Roman" w:hAnsi="Times New Roman"/>
          <w:i/>
          <w:iCs/>
          <w:lang w:val="fr-FR"/>
        </w:rPr>
        <w:t>Euclid</w:t>
      </w:r>
      <w:r>
        <w:rPr>
          <w:rFonts w:ascii="Times New Roman" w:hAnsi="Times New Roman"/>
          <w:lang w:val="en-US"/>
        </w:rPr>
        <w:t xml:space="preserve"> and JWST) in order to go beyond the state-of-the-art and construct the extragalactic dataset </w:t>
      </w:r>
      <w:r>
        <w:rPr>
          <w:rFonts w:ascii="Times New Roman" w:hAnsi="Times New Roman"/>
          <w:lang w:val="en-US"/>
        </w:rPr>
        <w:t xml:space="preserve">with the crucial time-domain aspect that is necessary to address these current challenges. Our goal is to create and exploit a revolutionary new extragalactic dataset of the variable </w:t>
      </w:r>
      <w:proofErr w:type="spellStart"/>
      <w:r>
        <w:rPr>
          <w:rFonts w:ascii="Times New Roman" w:hAnsi="Times New Roman"/>
          <w:lang w:val="en-US"/>
        </w:rPr>
        <w:t>ext</w:t>
      </w:r>
      <w:r>
        <w:rPr>
          <w:rFonts w:ascii="Times New Roman" w:hAnsi="Times New Roman"/>
        </w:rPr>
        <w:t>ragalactic</w:t>
      </w:r>
      <w:proofErr w:type="spell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Universe. We will use this as the boundary conditions for a</w:t>
      </w:r>
      <w:r>
        <w:rPr>
          <w:rFonts w:ascii="Times New Roman" w:hAnsi="Times New Roman"/>
          <w:lang w:val="en-US"/>
        </w:rPr>
        <w:t xml:space="preserve"> holistic theory of accretion disk physics and quasar feedback in galaxy formation theory. I am also extremely well placed to discover brand new extragalactic variable </w:t>
      </w:r>
      <w:r>
        <w:rPr>
          <w:rFonts w:ascii="Times New Roman" w:hAnsi="Times New Roman"/>
          <w:lang w:val="it-IT"/>
        </w:rPr>
        <w:t>phenomena.</w:t>
      </w:r>
      <w:r>
        <w:rPr>
          <w:rFonts w:ascii="Times New Roman" w:hAnsi="Times New Roman"/>
          <w:lang w:val="en-US"/>
        </w:rPr>
        <w:t xml:space="preserve"> The experience of </w:t>
      </w:r>
      <w:commentRangeStart w:id="1"/>
      <w:r>
        <w:rPr>
          <w:rFonts w:ascii="Times New Roman" w:hAnsi="Times New Roman"/>
          <w:lang w:val="en-US"/>
        </w:rPr>
        <w:t>t</w:t>
      </w:r>
      <w:r>
        <w:rPr>
          <w:rFonts w:ascii="Times New Roman" w:hAnsi="Times New Roman"/>
          <w:lang w:val="en-US"/>
        </w:rPr>
        <w:t>he</w:t>
      </w:r>
      <w:ins w:id="2" w:author="Dora" w:date="2018-02-14T13:40:00Z">
        <w:r>
          <w:rPr>
            <w:rFonts w:ascii="Times New Roman" w:hAnsi="Times New Roman"/>
            <w:lang w:val="en-US"/>
          </w:rPr>
          <w:t xml:space="preserve"> </w:t>
        </w:r>
        <w:proofErr w:type="gramStart"/>
        <w:r>
          <w:rPr>
            <w:rFonts w:ascii="Times New Roman" w:hAnsi="Times New Roman"/>
            <w:lang w:val="en-US"/>
          </w:rPr>
          <w:t>PI</w:t>
        </w:r>
      </w:ins>
      <w:r>
        <w:rPr>
          <w:rFonts w:ascii="Times New Roman" w:hAnsi="Times New Roman"/>
          <w:lang w:val="en-US"/>
        </w:rPr>
        <w:t xml:space="preserve"> </w:t>
      </w:r>
      <w:proofErr w:type="gramEnd"/>
      <w:del w:id="3" w:author="Dora" w:date="2018-02-14T13:40:00Z">
        <w:r w:rsidDel="004532B0">
          <w:rPr>
            <w:rFonts w:ascii="Times New Roman" w:hAnsi="Times New Roman"/>
            <w:lang w:val="en-US"/>
          </w:rPr>
          <w:delText>P</w:delText>
        </w:r>
        <w:r w:rsidDel="004532B0">
          <w:rPr>
            <w:rFonts w:ascii="Times New Roman" w:hAnsi="Times New Roman"/>
            <w:lang w:val="en-US"/>
          </w:rPr>
          <w:delText>.</w:delText>
        </w:r>
        <w:r w:rsidDel="004532B0">
          <w:rPr>
            <w:rFonts w:ascii="Times New Roman" w:hAnsi="Times New Roman"/>
            <w:lang w:val="en-US"/>
          </w:rPr>
          <w:delText>I</w:delText>
        </w:r>
        <w:r w:rsidDel="004532B0">
          <w:rPr>
            <w:rFonts w:ascii="Times New Roman" w:hAnsi="Times New Roman"/>
            <w:lang w:val="en-US"/>
          </w:rPr>
          <w:delText>.</w:delText>
        </w:r>
      </w:del>
      <w:r>
        <w:rPr>
          <w:rFonts w:ascii="Times New Roman" w:hAnsi="Times New Roman"/>
          <w:lang w:val="en-US"/>
        </w:rPr>
        <w:t xml:space="preserve">, </w:t>
      </w:r>
      <w:commentRangeEnd w:id="1"/>
      <w:r>
        <w:rPr>
          <w:rStyle w:val="CommentReference"/>
          <w:rFonts w:ascii="Times New Roman" w:hAnsi="Times New Roman" w:cs="Times New Roman"/>
          <w:color w:val="auto"/>
          <w:lang w:val="en-US" w:eastAsia="en-US"/>
        </w:rPr>
        <w:commentReference w:id="1"/>
      </w:r>
      <w:r>
        <w:rPr>
          <w:rFonts w:ascii="Times New Roman" w:hAnsi="Times New Roman"/>
          <w:lang w:val="en-US"/>
        </w:rPr>
        <w:t xml:space="preserve">along with the strategic </w:t>
      </w:r>
      <w:r>
        <w:rPr>
          <w:rFonts w:ascii="Times New Roman" w:hAnsi="Times New Roman"/>
          <w:lang w:val="nl-NL"/>
        </w:rPr>
        <w:t>data</w:t>
      </w:r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centre</w:t>
      </w:r>
      <w:proofErr w:type="spellEnd"/>
      <w:r>
        <w:rPr>
          <w:rFonts w:ascii="Times New Roman" w:hAnsi="Times New Roman"/>
          <w:lang w:val="en-US"/>
        </w:rPr>
        <w:t xml:space="preserve"> aspect of th</w:t>
      </w:r>
      <w:r>
        <w:rPr>
          <w:rFonts w:ascii="Times New Roman" w:hAnsi="Times New Roman"/>
          <w:lang w:val="en-US"/>
        </w:rPr>
        <w:t>e Royal Observatory at the University of Edinburgh makes my</w:t>
      </w:r>
      <w:r>
        <w:rPr>
          <w:rFonts w:ascii="Times New Roman" w:hAnsi="Times New Roman"/>
          <w:lang w:val="fr-FR"/>
        </w:rPr>
        <w:t xml:space="preserve"> group </w:t>
      </w:r>
      <w:proofErr w:type="spellStart"/>
      <w:r>
        <w:rPr>
          <w:rFonts w:ascii="Times New Roman" w:hAnsi="Times New Roman"/>
          <w:lang w:val="fr-FR"/>
        </w:rPr>
        <w:t>uniquely</w:t>
      </w:r>
      <w:proofErr w:type="spellEnd"/>
      <w:r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/>
          <w:lang w:val="en-US"/>
        </w:rPr>
        <w:t xml:space="preserve">positioned to address and answer this </w:t>
      </w:r>
      <w:ins w:id="4" w:author="Dora" w:date="2018-02-14T13:40:00Z">
        <w:r>
          <w:rPr>
            <w:rFonts w:ascii="Times New Roman" w:hAnsi="Times New Roman"/>
          </w:rPr>
          <w:t xml:space="preserve">challenge and </w:t>
        </w:r>
        <w:r w:rsidRPr="004532B0">
          <w:rPr>
            <w:rFonts w:ascii="Times New Roman" w:hAnsi="Times New Roman"/>
            <w:lang w:val="en-GB"/>
          </w:rPr>
          <w:t>pro</w:t>
        </w:r>
      </w:ins>
      <w:ins w:id="5" w:author="Dora" w:date="2018-02-14T13:41:00Z">
        <w:r w:rsidRPr="004532B0">
          <w:rPr>
            <w:rFonts w:ascii="Times New Roman" w:hAnsi="Times New Roman"/>
            <w:lang w:val="en-GB"/>
          </w:rPr>
          <w:t>vide</w:t>
        </w:r>
        <w:r>
          <w:rPr>
            <w:rFonts w:ascii="Times New Roman" w:hAnsi="Times New Roman"/>
          </w:rPr>
          <w:t xml:space="preserve"> fundamental </w:t>
        </w:r>
        <w:r w:rsidRPr="004532B0">
          <w:rPr>
            <w:rFonts w:ascii="Times New Roman" w:hAnsi="Times New Roman"/>
            <w:lang w:val="en-IE"/>
          </w:rPr>
          <w:t>knowledge</w:t>
        </w:r>
        <w:r>
          <w:rPr>
            <w:rFonts w:ascii="Times New Roman" w:hAnsi="Times New Roman"/>
          </w:rPr>
          <w:t xml:space="preserve"> </w:t>
        </w:r>
        <w:proofErr w:type="spellStart"/>
        <w:r>
          <w:rPr>
            <w:rFonts w:ascii="Times New Roman" w:hAnsi="Times New Roman"/>
          </w:rPr>
          <w:t>on</w:t>
        </w:r>
        <w:proofErr w:type="spellEnd"/>
        <w:r>
          <w:rPr>
            <w:rFonts w:ascii="Times New Roman" w:hAnsi="Times New Roman"/>
          </w:rPr>
          <w:t xml:space="preserve"> Galaxy </w:t>
        </w:r>
        <w:proofErr w:type="spellStart"/>
        <w:r>
          <w:rPr>
            <w:rFonts w:ascii="Times New Roman" w:hAnsi="Times New Roman"/>
          </w:rPr>
          <w:t>formation</w:t>
        </w:r>
        <w:proofErr w:type="spellEnd"/>
        <w:r>
          <w:rPr>
            <w:rFonts w:ascii="Times New Roman" w:hAnsi="Times New Roman"/>
          </w:rPr>
          <w:t xml:space="preserve"> </w:t>
        </w:r>
        <w:commentRangeStart w:id="6"/>
        <w:r>
          <w:rPr>
            <w:rFonts w:ascii="Times New Roman" w:hAnsi="Times New Roman"/>
          </w:rPr>
          <w:t>and</w:t>
        </w:r>
      </w:ins>
      <w:commentRangeEnd w:id="6"/>
      <w:ins w:id="7" w:author="Dora" w:date="2018-02-14T13:43:00Z">
        <w:r>
          <w:rPr>
            <w:rStyle w:val="CommentReference"/>
            <w:rFonts w:ascii="Times New Roman" w:hAnsi="Times New Roman" w:cs="Times New Roman"/>
            <w:color w:val="auto"/>
            <w:lang w:val="en-IE" w:eastAsia="en-US"/>
          </w:rPr>
          <w:commentReference w:id="6"/>
        </w:r>
      </w:ins>
      <w:ins w:id="9" w:author="Dora" w:date="2018-02-14T13:41:00Z">
        <w:r>
          <w:rPr>
            <w:rFonts w:ascii="Times New Roman" w:hAnsi="Times New Roman"/>
          </w:rPr>
          <w:t xml:space="preserve"> evolution.</w:t>
        </w:r>
      </w:ins>
      <w:del w:id="10" w:author="Dora" w:date="2018-02-14T13:40:00Z">
        <w:r w:rsidDel="004532B0">
          <w:rPr>
            <w:rFonts w:ascii="Times New Roman" w:hAnsi="Times New Roman"/>
          </w:rPr>
          <w:delText>p</w:delText>
        </w:r>
        <w:r w:rsidDel="004532B0">
          <w:rPr>
            <w:rFonts w:ascii="Times New Roman" w:hAnsi="Times New Roman"/>
          </w:rPr>
          <w:delText>r</w:delText>
        </w:r>
        <w:r w:rsidDel="004532B0">
          <w:rPr>
            <w:rFonts w:ascii="Times New Roman" w:hAnsi="Times New Roman"/>
          </w:rPr>
          <w:delText>o</w:delText>
        </w:r>
        <w:r w:rsidDel="004532B0">
          <w:rPr>
            <w:rFonts w:ascii="Times New Roman" w:hAnsi="Times New Roman"/>
          </w:rPr>
          <w:delText>b</w:delText>
        </w:r>
        <w:r w:rsidDel="004532B0">
          <w:rPr>
            <w:rFonts w:ascii="Times New Roman" w:hAnsi="Times New Roman"/>
          </w:rPr>
          <w:delText>l</w:delText>
        </w:r>
        <w:r w:rsidDel="004532B0">
          <w:rPr>
            <w:rFonts w:ascii="Times New Roman" w:hAnsi="Times New Roman"/>
          </w:rPr>
          <w:delText>e</w:delText>
        </w:r>
        <w:r w:rsidDel="004532B0">
          <w:rPr>
            <w:rFonts w:ascii="Times New Roman" w:hAnsi="Times New Roman"/>
          </w:rPr>
          <w:delText>m</w:delText>
        </w:r>
      </w:del>
      <w:r>
        <w:rPr>
          <w:rFonts w:ascii="Times New Roman" w:hAnsi="Times New Roman"/>
        </w:rPr>
        <w:t>.</w:t>
      </w:r>
      <w:r>
        <w:rPr>
          <w:rFonts w:ascii="Times New Roman" w:hAnsi="Times New Roman"/>
          <w:b/>
          <w:bCs/>
        </w:rPr>
        <w:t xml:space="preserve"> </w:t>
      </w:r>
    </w:p>
    <w:sectPr w:rsidR="001713C7">
      <w:headerReference w:type="default" r:id="rId8"/>
      <w:footerReference w:type="default" r:id="rId9"/>
      <w:pgSz w:w="12240" w:h="15840"/>
      <w:pgMar w:top="1440" w:right="1440" w:bottom="1440" w:left="1440" w:header="720" w:footer="864" w:gutter="0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Dora" w:date="2018-02-14T13:38:00Z" w:initials="Dora">
    <w:p w14:paraId="3E572B27" w14:textId="77777777" w:rsidR="004532B0" w:rsidRDefault="004532B0">
      <w:pPr>
        <w:pStyle w:val="CommentText"/>
      </w:pPr>
      <w:r>
        <w:rPr>
          <w:rStyle w:val="CommentReference"/>
        </w:rPr>
        <w:annotationRef/>
      </w:r>
      <w:r>
        <w:t>Make it black?</w:t>
      </w:r>
    </w:p>
  </w:comment>
  <w:comment w:id="1" w:author="Dora" w:date="2018-02-14T13:39:00Z" w:initials="Dora">
    <w:p w14:paraId="311F48D7" w14:textId="77777777" w:rsidR="004532B0" w:rsidRDefault="004532B0">
      <w:pPr>
        <w:pStyle w:val="CommentText"/>
      </w:pPr>
      <w:r>
        <w:rPr>
          <w:rStyle w:val="CommentReference"/>
        </w:rPr>
        <w:annotationRef/>
      </w:r>
      <w:r>
        <w:t>PI does not need Full stops</w:t>
      </w:r>
    </w:p>
  </w:comment>
  <w:comment w:id="6" w:author="Dora" w:date="2018-02-14T13:43:00Z" w:initials="Dora">
    <w:p w14:paraId="183A397F" w14:textId="77777777" w:rsidR="004532B0" w:rsidRDefault="004532B0">
      <w:pPr>
        <w:pStyle w:val="CommentText"/>
      </w:pPr>
      <w:r>
        <w:rPr>
          <w:rStyle w:val="CommentReference"/>
        </w:rPr>
        <w:annotationRef/>
      </w:r>
      <w:r>
        <w:t xml:space="preserve">I have added this but please check if this is correct. </w:t>
      </w:r>
      <w:proofErr w:type="gramStart"/>
      <w:r>
        <w:t>or</w:t>
      </w:r>
      <w:proofErr w:type="gramEnd"/>
      <w:r>
        <w:t xml:space="preserve"> put something similar and emphasised on the knowledge and groundbreaking contribution your project will make to </w:t>
      </w:r>
      <w:r>
        <w:t>science</w:t>
      </w:r>
      <w:bookmarkStart w:id="8" w:name="_GoBack"/>
      <w:bookmarkEnd w:id="8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E572B27" w15:done="0"/>
  <w15:commentEx w15:paraId="311F48D7" w15:done="0"/>
  <w15:commentEx w15:paraId="183A397F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D4CFF3" w14:textId="77777777" w:rsidR="00000000" w:rsidRDefault="004532B0">
      <w:r>
        <w:separator/>
      </w:r>
    </w:p>
  </w:endnote>
  <w:endnote w:type="continuationSeparator" w:id="0">
    <w:p w14:paraId="2C8202D6" w14:textId="77777777" w:rsidR="00000000" w:rsidRDefault="004532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2E974E" w14:textId="77777777" w:rsidR="001713C7" w:rsidRDefault="001713C7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3B3A8A" w14:textId="77777777" w:rsidR="00000000" w:rsidRDefault="004532B0">
      <w:r>
        <w:separator/>
      </w:r>
    </w:p>
  </w:footnote>
  <w:footnote w:type="continuationSeparator" w:id="0">
    <w:p w14:paraId="14A8EF0F" w14:textId="77777777" w:rsidR="00000000" w:rsidRDefault="004532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01AF10" w14:textId="77777777" w:rsidR="001713C7" w:rsidRDefault="001713C7"/>
</w:hdr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ora">
    <w15:presenceInfo w15:providerId="None" w15:userId="Dor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3C7"/>
    <w:rsid w:val="001713C7"/>
    <w:rsid w:val="00453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A2E83A"/>
  <w15:docId w15:val="{6C287159-854F-43B3-9F69-3BA36D4DC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I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  <w:lang w:val="it-IT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es-ES_tradnl"/>
    </w:rPr>
  </w:style>
  <w:style w:type="character" w:styleId="Emphasis">
    <w:name w:val="Emphasis"/>
    <w:rPr>
      <w:b/>
      <w:bCs/>
      <w:lang w:val="es-ES_tradnl"/>
    </w:rPr>
  </w:style>
  <w:style w:type="character" w:styleId="CommentReference">
    <w:name w:val="annotation reference"/>
    <w:basedOn w:val="DefaultParagraphFont"/>
    <w:uiPriority w:val="99"/>
    <w:semiHidden/>
    <w:unhideWhenUsed/>
    <w:rsid w:val="004532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32B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32B0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32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32B0"/>
    <w:rPr>
      <w:b/>
      <w:bCs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32B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32B0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333</Words>
  <Characters>1903</Characters>
  <Application>Microsoft Office Word</Application>
  <DocSecurity>4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Edinburgh</Company>
  <LinksUpToDate>false</LinksUpToDate>
  <CharactersWithSpaces>2232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LOLA-LUZ Theodora</dc:creator>
  <cp:lastModifiedBy>Dora</cp:lastModifiedBy>
  <cp:revision>2</cp:revision>
  <cp:lastPrinted>2018-02-14T13:40:00Z</cp:lastPrinted>
  <dcterms:created xsi:type="dcterms:W3CDTF">2018-02-14T13:45:00Z</dcterms:created>
  <dcterms:modified xsi:type="dcterms:W3CDTF">2018-02-14T13:45:00Z</dcterms:modified>
</cp:coreProperties>
</file>