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E73C4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color w:val="0096FF"/>
          <w:spacing w:val="2"/>
          <w:sz w:val="22"/>
          <w:szCs w:val="22"/>
        </w:rPr>
      </w:pPr>
      <w:r>
        <w:rPr>
          <w:rFonts w:ascii="Times New Roman" w:hAnsi="Times New Roman"/>
          <w:color w:val="0096FF"/>
          <w:spacing w:val="2"/>
          <w:sz w:val="22"/>
          <w:szCs w:val="22"/>
          <w:lang w:val="en-US"/>
        </w:rPr>
        <w:t>PER</w:t>
      </w:r>
      <w:ins w:id="0" w:author="Dora" w:date="2018-02-13T14:12:00Z">
        <w:r>
          <w:rPr>
            <w:rFonts w:ascii="Times New Roman" w:hAnsi="Times New Roman"/>
            <w:color w:val="0096FF"/>
            <w:spacing w:val="2"/>
            <w:sz w:val="22"/>
            <w:szCs w:val="22"/>
            <w:lang w:val="en-US"/>
          </w:rPr>
          <w:t>S</w:t>
        </w:r>
      </w:ins>
      <w:r>
        <w:rPr>
          <w:rFonts w:ascii="Times New Roman" w:hAnsi="Times New Roman"/>
          <w:color w:val="0096FF"/>
          <w:spacing w:val="2"/>
          <w:sz w:val="22"/>
          <w:szCs w:val="22"/>
          <w:lang w:val="en-US"/>
        </w:rPr>
        <w:t>ONAL INFORMATION</w:t>
      </w:r>
    </w:p>
    <w:p w14:paraId="25AC2A27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spacing w:val="2"/>
          <w:sz w:val="22"/>
          <w:szCs w:val="22"/>
        </w:rPr>
      </w:pPr>
      <w:r>
        <w:rPr>
          <w:rFonts w:ascii="Times New Roman" w:hAnsi="Times New Roman"/>
          <w:spacing w:val="2"/>
          <w:sz w:val="22"/>
          <w:szCs w:val="22"/>
          <w:lang w:val="en-US"/>
        </w:rPr>
        <w:t xml:space="preserve">ROSS, Nicholas P. </w:t>
      </w:r>
    </w:p>
    <w:p w14:paraId="58D9EF0F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pacing w:val="2"/>
          <w:sz w:val="22"/>
          <w:szCs w:val="22"/>
          <w:shd w:val="clear" w:color="auto" w:fill="FFFFFF"/>
          <w:lang w:val="en-US"/>
        </w:rPr>
        <w:t>ORCID:</w:t>
      </w:r>
      <w:r>
        <w:rPr>
          <w:rFonts w:ascii="Times New Roman" w:hAnsi="Times New Roman"/>
          <w:spacing w:val="2"/>
          <w:sz w:val="22"/>
          <w:szCs w:val="22"/>
          <w:shd w:val="clear" w:color="auto" w:fill="FFFFFF"/>
          <w:lang w:val="en-US"/>
        </w:rPr>
        <w:tab/>
      </w:r>
      <w:r>
        <w:rPr>
          <w:rFonts w:ascii="Times New Roman" w:hAnsi="Times New Roman"/>
          <w:sz w:val="22"/>
          <w:szCs w:val="22"/>
          <w:shd w:val="clear" w:color="auto" w:fill="FFFFFF"/>
        </w:rPr>
        <w:t>0000-0003-1830-6473</w:t>
      </w:r>
    </w:p>
    <w:p w14:paraId="3BB50AEF" w14:textId="77777777" w:rsidR="00190383" w:rsidRDefault="001F7F49">
      <w:pPr>
        <w:pStyle w:val="FreeForm"/>
        <w:rPr>
          <w:rFonts w:ascii="Times New Roman" w:eastAsia="Times New Roman" w:hAnsi="Times New Roman" w:cs="Times New Roman"/>
          <w:spacing w:val="2"/>
          <w:sz w:val="22"/>
          <w:szCs w:val="22"/>
          <w:shd w:val="clear" w:color="auto" w:fill="FFFFFF"/>
        </w:rPr>
      </w:pPr>
      <w:r>
        <w:rPr>
          <w:rFonts w:ascii="Times New Roman" w:hAnsi="Times New Roman"/>
          <w:spacing w:val="2"/>
          <w:sz w:val="22"/>
          <w:szCs w:val="22"/>
          <w:shd w:val="clear" w:color="auto" w:fill="FFFFFF"/>
          <w:lang w:val="en-US"/>
        </w:rPr>
        <w:t>Date of birth:</w:t>
      </w:r>
      <w:r>
        <w:rPr>
          <w:rFonts w:ascii="Times New Roman" w:hAnsi="Times New Roman"/>
          <w:spacing w:val="2"/>
          <w:sz w:val="22"/>
          <w:szCs w:val="22"/>
          <w:shd w:val="clear" w:color="auto" w:fill="FFFFFF"/>
          <w:lang w:val="en-US"/>
        </w:rPr>
        <w:tab/>
        <w:t>16th July 1980</w:t>
      </w:r>
      <w:r>
        <w:rPr>
          <w:rFonts w:ascii="Times New Roman" w:hAnsi="Times New Roman"/>
          <w:spacing w:val="2"/>
          <w:sz w:val="22"/>
          <w:szCs w:val="22"/>
          <w:shd w:val="clear" w:color="auto" w:fill="FFFFFF"/>
          <w:lang w:val="en-US"/>
        </w:rPr>
        <w:tab/>
      </w:r>
      <w:r>
        <w:rPr>
          <w:rFonts w:ascii="Times New Roman" w:hAnsi="Times New Roman"/>
          <w:spacing w:val="2"/>
          <w:sz w:val="22"/>
          <w:szCs w:val="22"/>
          <w:shd w:val="clear" w:color="auto" w:fill="FFFFFF"/>
          <w:lang w:val="en-US"/>
        </w:rPr>
        <w:tab/>
      </w:r>
    </w:p>
    <w:p w14:paraId="2B714FA9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spacing w:val="2"/>
          <w:sz w:val="22"/>
          <w:szCs w:val="22"/>
        </w:rPr>
      </w:pPr>
      <w:r>
        <w:rPr>
          <w:rFonts w:ascii="Times New Roman" w:hAnsi="Times New Roman"/>
          <w:spacing w:val="2"/>
          <w:sz w:val="22"/>
          <w:szCs w:val="22"/>
          <w:lang w:val="en-US"/>
        </w:rPr>
        <w:t>Nationality:</w:t>
      </w:r>
      <w:r>
        <w:rPr>
          <w:rFonts w:ascii="Times New Roman" w:hAnsi="Times New Roman"/>
          <w:spacing w:val="2"/>
          <w:sz w:val="22"/>
          <w:szCs w:val="22"/>
          <w:lang w:val="en-US"/>
        </w:rPr>
        <w:tab/>
        <w:t xml:space="preserve">British </w:t>
      </w:r>
    </w:p>
    <w:p w14:paraId="3509E242" w14:textId="77777777" w:rsidR="00190383" w:rsidRDefault="001F7F49">
      <w:pPr>
        <w:pStyle w:val="FreeForm"/>
        <w:tabs>
          <w:tab w:val="left" w:pos="2220"/>
        </w:tabs>
        <w:rPr>
          <w:rFonts w:ascii="Times New Roman" w:eastAsia="Times New Roman" w:hAnsi="Times New Roman" w:cs="Times New Roman"/>
          <w:spacing w:val="2"/>
          <w:position w:val="-1"/>
          <w:sz w:val="22"/>
          <w:szCs w:val="22"/>
        </w:rPr>
      </w:pPr>
      <w:r>
        <w:rPr>
          <w:rFonts w:ascii="Times New Roman" w:hAnsi="Times New Roman"/>
          <w:spacing w:val="2"/>
          <w:sz w:val="22"/>
          <w:szCs w:val="22"/>
          <w:lang w:val="en-US"/>
        </w:rPr>
        <w:t>URL for website: http://www.roe.ac.uk/~npross</w:t>
      </w:r>
      <w:r>
        <w:rPr>
          <w:rFonts w:ascii="Times New Roman" w:eastAsia="Times New Roman" w:hAnsi="Times New Roman" w:cs="Times New Roman"/>
          <w:spacing w:val="2"/>
          <w:position w:val="-1"/>
          <w:sz w:val="22"/>
          <w:szCs w:val="22"/>
        </w:rPr>
        <w:tab/>
      </w:r>
      <w:r>
        <w:rPr>
          <w:rFonts w:ascii="Times New Roman" w:eastAsia="Times New Roman" w:hAnsi="Times New Roman" w:cs="Times New Roman"/>
          <w:spacing w:val="2"/>
          <w:position w:val="-1"/>
          <w:sz w:val="22"/>
          <w:szCs w:val="22"/>
        </w:rPr>
        <w:tab/>
      </w:r>
    </w:p>
    <w:p w14:paraId="5739CBFA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spacing w:val="2"/>
          <w:sz w:val="22"/>
          <w:szCs w:val="22"/>
        </w:rPr>
      </w:pPr>
      <w:r>
        <w:rPr>
          <w:rFonts w:ascii="Times New Roman" w:eastAsia="Times New Roman" w:hAnsi="Times New Roman" w:cs="Times New Roman"/>
          <w:spacing w:val="2"/>
          <w:sz w:val="22"/>
          <w:szCs w:val="22"/>
        </w:rPr>
        <w:tab/>
      </w:r>
    </w:p>
    <w:p w14:paraId="5F531308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color w:val="0096FF"/>
          <w:spacing w:val="2"/>
          <w:sz w:val="22"/>
          <w:szCs w:val="22"/>
        </w:rPr>
      </w:pPr>
      <w:r>
        <w:rPr>
          <w:rFonts w:ascii="Times New Roman" w:hAnsi="Times New Roman"/>
          <w:color w:val="0096FF"/>
          <w:spacing w:val="2"/>
          <w:sz w:val="22"/>
          <w:szCs w:val="22"/>
          <w:lang w:val="en-US"/>
        </w:rPr>
        <w:t>EDUCATION</w:t>
      </w:r>
    </w:p>
    <w:p w14:paraId="110DF240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pacing w:val="3"/>
          <w:sz w:val="22"/>
          <w:szCs w:val="22"/>
        </w:rPr>
      </w:pPr>
      <w:r>
        <w:rPr>
          <w:rFonts w:ascii="Times New Roman" w:hAnsi="Times New Roman"/>
          <w:spacing w:val="3"/>
          <w:sz w:val="22"/>
          <w:szCs w:val="22"/>
        </w:rPr>
        <w:t>2003 - 2007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ab/>
      </w:r>
      <w:r>
        <w:rPr>
          <w:rFonts w:ascii="Times New Roman" w:hAnsi="Times New Roman"/>
          <w:spacing w:val="3"/>
          <w:sz w:val="22"/>
          <w:szCs w:val="22"/>
        </w:rPr>
        <w:t>Ph.D.</w:t>
      </w:r>
      <w:r>
        <w:rPr>
          <w:rFonts w:ascii="Times New Roman" w:hAnsi="Times New Roman"/>
          <w:spacing w:val="3"/>
          <w:sz w:val="22"/>
          <w:szCs w:val="22"/>
          <w:lang w:val="en-US"/>
        </w:rPr>
        <w:t xml:space="preserve">, Astrophysics, Dept. of Physics, University of Durham, U.K., </w:t>
      </w:r>
    </w:p>
    <w:p w14:paraId="5F133AA5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pacing w:val="3"/>
          <w:sz w:val="22"/>
          <w:szCs w:val="22"/>
        </w:rPr>
      </w:pPr>
      <w:r>
        <w:rPr>
          <w:rFonts w:ascii="Times New Roman" w:eastAsia="Times New Roman" w:hAnsi="Times New Roman" w:cs="Times New Roman"/>
          <w:spacing w:val="3"/>
          <w:sz w:val="22"/>
          <w:szCs w:val="22"/>
        </w:rPr>
        <w:tab/>
      </w:r>
      <w:r>
        <w:rPr>
          <w:rFonts w:ascii="Times New Roman" w:hAnsi="Times New Roman"/>
          <w:spacing w:val="3"/>
          <w:sz w:val="22"/>
          <w:szCs w:val="22"/>
        </w:rPr>
        <w:t>“</w:t>
      </w:r>
      <w:r>
        <w:rPr>
          <w:rFonts w:ascii="Times New Roman" w:hAnsi="Times New Roman"/>
          <w:spacing w:val="3"/>
          <w:sz w:val="22"/>
          <w:szCs w:val="22"/>
          <w:lang w:val="en-US"/>
        </w:rPr>
        <w:t>The Clustering and Evolution of Massive Galaxies</w:t>
      </w:r>
      <w:r>
        <w:rPr>
          <w:rFonts w:ascii="Times New Roman" w:hAnsi="Times New Roman"/>
          <w:spacing w:val="3"/>
          <w:sz w:val="22"/>
          <w:szCs w:val="22"/>
        </w:rPr>
        <w:t>”</w:t>
      </w:r>
      <w:r>
        <w:rPr>
          <w:rFonts w:ascii="Times New Roman" w:hAnsi="Times New Roman"/>
          <w:spacing w:val="3"/>
          <w:sz w:val="22"/>
          <w:szCs w:val="22"/>
          <w:lang w:val="en-US"/>
        </w:rPr>
        <w:t>, Advisor: Prof. Tom Shanks</w:t>
      </w:r>
    </w:p>
    <w:p w14:paraId="7FBDAB06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pacing w:val="3"/>
          <w:sz w:val="22"/>
          <w:szCs w:val="22"/>
        </w:rPr>
      </w:pPr>
      <w:r>
        <w:rPr>
          <w:rFonts w:ascii="Times New Roman" w:hAnsi="Times New Roman"/>
          <w:spacing w:val="3"/>
          <w:sz w:val="22"/>
          <w:szCs w:val="22"/>
          <w:lang w:val="de-DE"/>
        </w:rPr>
        <w:t>1999 - 2003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ab/>
      </w:r>
      <w:r>
        <w:rPr>
          <w:rFonts w:ascii="Times New Roman" w:hAnsi="Times New Roman"/>
          <w:spacing w:val="3"/>
          <w:sz w:val="22"/>
          <w:szCs w:val="22"/>
        </w:rPr>
        <w:t xml:space="preserve">M.Sci., </w:t>
      </w:r>
      <w:r>
        <w:rPr>
          <w:rFonts w:ascii="Times New Roman" w:hAnsi="Times New Roman"/>
          <w:spacing w:val="3"/>
          <w:sz w:val="22"/>
          <w:szCs w:val="22"/>
          <w:lang w:val="en-US"/>
        </w:rPr>
        <w:t>(</w:t>
      </w:r>
      <w:proofErr w:type="gramStart"/>
      <w:r>
        <w:rPr>
          <w:rFonts w:ascii="Times New Roman" w:hAnsi="Times New Roman"/>
          <w:spacing w:val="3"/>
          <w:sz w:val="22"/>
          <w:szCs w:val="22"/>
          <w:lang w:val="en-US"/>
        </w:rPr>
        <w:t>a</w:t>
      </w:r>
      <w:proofErr w:type="gramEnd"/>
      <w:r>
        <w:rPr>
          <w:rFonts w:ascii="Times New Roman" w:hAnsi="Times New Roman"/>
          <w:spacing w:val="3"/>
          <w:sz w:val="22"/>
          <w:szCs w:val="22"/>
          <w:lang w:val="en-US"/>
        </w:rPr>
        <w:t xml:space="preserve"> 4 year combined Bachelors and Masters), Physics &amp; Astronomy,</w:t>
      </w:r>
    </w:p>
    <w:p w14:paraId="2A56F247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pacing w:val="3"/>
          <w:sz w:val="22"/>
          <w:szCs w:val="22"/>
        </w:rPr>
      </w:pPr>
      <w:r>
        <w:rPr>
          <w:rFonts w:ascii="Times New Roman" w:eastAsia="Times New Roman" w:hAnsi="Times New Roman" w:cs="Times New Roman"/>
          <w:spacing w:val="3"/>
          <w:sz w:val="22"/>
          <w:szCs w:val="22"/>
        </w:rPr>
        <w:tab/>
      </w:r>
      <w:r>
        <w:rPr>
          <w:rFonts w:ascii="Times New Roman" w:hAnsi="Times New Roman"/>
          <w:spacing w:val="3"/>
          <w:sz w:val="22"/>
          <w:szCs w:val="22"/>
          <w:lang w:val="en-US"/>
        </w:rPr>
        <w:t xml:space="preserve">Dept. of Physics, University of Durham, U.K. First Class </w:t>
      </w:r>
      <w:proofErr w:type="spellStart"/>
      <w:r>
        <w:rPr>
          <w:rFonts w:ascii="Times New Roman" w:hAnsi="Times New Roman"/>
          <w:spacing w:val="3"/>
          <w:sz w:val="22"/>
          <w:szCs w:val="22"/>
          <w:lang w:val="en-US"/>
        </w:rPr>
        <w:t>Honours</w:t>
      </w:r>
      <w:proofErr w:type="spellEnd"/>
      <w:r>
        <w:rPr>
          <w:rFonts w:ascii="Times New Roman" w:hAnsi="Times New Roman"/>
          <w:spacing w:val="3"/>
          <w:sz w:val="22"/>
          <w:szCs w:val="22"/>
          <w:lang w:val="en-US"/>
        </w:rPr>
        <w:t>,</w:t>
      </w:r>
    </w:p>
    <w:p w14:paraId="64995340" w14:textId="77777777" w:rsidR="00190383" w:rsidRDefault="0019038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691BA6B3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lang w:val="en-US"/>
        </w:rPr>
        <w:t xml:space="preserve">CURRENT 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P</w:t>
      </w:r>
      <w:r>
        <w:rPr>
          <w:rFonts w:ascii="Times New Roman" w:hAnsi="Times New Roman"/>
          <w:color w:val="0096FF"/>
          <w:spacing w:val="2"/>
          <w:sz w:val="22"/>
          <w:szCs w:val="22"/>
        </w:rPr>
        <w:t>O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SI</w:t>
      </w:r>
      <w:r>
        <w:rPr>
          <w:rFonts w:ascii="Times New Roman" w:hAnsi="Times New Roman"/>
          <w:color w:val="0096FF"/>
          <w:spacing w:val="2"/>
          <w:sz w:val="22"/>
          <w:szCs w:val="22"/>
        </w:rPr>
        <w:t>T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lang w:val="de-DE"/>
        </w:rPr>
        <w:t>ONS</w:t>
      </w:r>
    </w:p>
    <w:p w14:paraId="64D702CF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2014 - </w:t>
      </w:r>
      <w:r>
        <w:rPr>
          <w:rFonts w:ascii="Times New Roman" w:hAnsi="Times New Roman"/>
          <w:sz w:val="22"/>
          <w:szCs w:val="22"/>
          <w:lang w:val="en-US"/>
        </w:rPr>
        <w:t xml:space="preserve">present  </w:t>
      </w:r>
      <w:r>
        <w:rPr>
          <w:rFonts w:ascii="Times New Roman" w:hAnsi="Times New Roman"/>
          <w:sz w:val="22"/>
          <w:szCs w:val="22"/>
          <w:lang w:val="en-US"/>
        </w:rPr>
        <w:tab/>
        <w:t>STFC Ernest Rutherford Fellow, University of Edinburgh, U.</w:t>
      </w:r>
      <w:commentRangeStart w:id="1"/>
      <w:r>
        <w:rPr>
          <w:rFonts w:ascii="Times New Roman" w:hAnsi="Times New Roman"/>
          <w:sz w:val="22"/>
          <w:szCs w:val="22"/>
          <w:lang w:val="en-US"/>
        </w:rPr>
        <w:t>K</w:t>
      </w:r>
      <w:commentRangeEnd w:id="1"/>
      <w:r w:rsidR="006460AF">
        <w:rPr>
          <w:rStyle w:val="CommentReference"/>
          <w:rFonts w:ascii="Times New Roman" w:hAnsi="Times New Roman" w:cs="Times New Roman"/>
          <w:color w:val="auto"/>
          <w:lang w:val="en-US" w:eastAsia="en-US"/>
        </w:rPr>
        <w:commentReference w:id="1"/>
      </w:r>
      <w:r>
        <w:rPr>
          <w:rFonts w:ascii="Times New Roman" w:hAnsi="Times New Roman"/>
          <w:sz w:val="22"/>
          <w:szCs w:val="22"/>
          <w:lang w:val="en-US"/>
        </w:rPr>
        <w:t>.</w:t>
      </w:r>
    </w:p>
    <w:p w14:paraId="27939A9D" w14:textId="77777777" w:rsidR="00190383" w:rsidRDefault="00190383">
      <w:pPr>
        <w:pStyle w:val="FreeForm"/>
        <w:ind w:left="360" w:hanging="360"/>
        <w:rPr>
          <w:rFonts w:ascii="Times New Roman" w:eastAsia="Times New Roman" w:hAnsi="Times New Roman" w:cs="Times New Roman"/>
          <w:color w:val="0096FF"/>
          <w:spacing w:val="1"/>
          <w:sz w:val="22"/>
          <w:szCs w:val="22"/>
        </w:rPr>
      </w:pPr>
    </w:p>
    <w:p w14:paraId="649F4396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lang w:val="en-US"/>
        </w:rPr>
        <w:t xml:space="preserve">PREVIOUS 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P</w:t>
      </w:r>
      <w:r>
        <w:rPr>
          <w:rFonts w:ascii="Times New Roman" w:hAnsi="Times New Roman"/>
          <w:color w:val="0096FF"/>
          <w:spacing w:val="2"/>
          <w:sz w:val="22"/>
          <w:szCs w:val="22"/>
        </w:rPr>
        <w:t>O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SI</w:t>
      </w:r>
      <w:r>
        <w:rPr>
          <w:rFonts w:ascii="Times New Roman" w:hAnsi="Times New Roman"/>
          <w:color w:val="0096FF"/>
          <w:spacing w:val="2"/>
          <w:sz w:val="22"/>
          <w:szCs w:val="22"/>
        </w:rPr>
        <w:t>T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lang w:val="de-DE"/>
        </w:rPr>
        <w:t>ONS</w:t>
      </w:r>
    </w:p>
    <w:p w14:paraId="4CF0C76E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</w:t>
      </w:r>
      <w:r>
        <w:rPr>
          <w:rFonts w:ascii="Times New Roman" w:hAnsi="Times New Roman"/>
          <w:sz w:val="22"/>
          <w:szCs w:val="22"/>
          <w:lang w:val="en-US"/>
        </w:rPr>
        <w:t>6</w:t>
      </w:r>
      <w:r>
        <w:rPr>
          <w:rFonts w:ascii="Times New Roman" w:hAnsi="Times New Roman"/>
          <w:sz w:val="22"/>
          <w:szCs w:val="22"/>
        </w:rPr>
        <w:t xml:space="preserve"> - </w:t>
      </w:r>
      <w:r>
        <w:rPr>
          <w:rFonts w:ascii="Times New Roman" w:hAnsi="Times New Roman"/>
          <w:sz w:val="22"/>
          <w:szCs w:val="22"/>
          <w:lang w:val="en-US"/>
        </w:rPr>
        <w:t>2017</w:t>
      </w:r>
      <w:r>
        <w:rPr>
          <w:rFonts w:ascii="Times New Roman" w:hAnsi="Times New Roman"/>
          <w:sz w:val="22"/>
          <w:szCs w:val="22"/>
        </w:rPr>
        <w:t xml:space="preserve">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US"/>
        </w:rPr>
        <w:t>Co-Founder and Chief Data Scientist, String Security, Inc., San Francisco, USA</w:t>
      </w:r>
    </w:p>
    <w:p w14:paraId="4C1F9D0E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2013 - 2014</w:t>
      </w:r>
      <w:r>
        <w:rPr>
          <w:rFonts w:ascii="Times New Roman" w:hAnsi="Times New Roman"/>
          <w:sz w:val="22"/>
          <w:szCs w:val="22"/>
          <w:lang w:val="en-US"/>
        </w:rPr>
        <w:tab/>
        <w:t>Research Assistant Professor, Dept. of Physics, Drexel University, Philadelphia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,  </w:t>
      </w:r>
      <w:r>
        <w:rPr>
          <w:rFonts w:ascii="Times New Roman" w:hAnsi="Times New Roman"/>
          <w:sz w:val="22"/>
          <w:szCs w:val="22"/>
        </w:rPr>
        <w:t>U.S.A</w:t>
      </w:r>
      <w:proofErr w:type="gramEnd"/>
      <w:r>
        <w:rPr>
          <w:rFonts w:ascii="Times New Roman" w:hAnsi="Times New Roman"/>
          <w:sz w:val="22"/>
          <w:szCs w:val="22"/>
        </w:rPr>
        <w:t xml:space="preserve">. </w:t>
      </w:r>
    </w:p>
    <w:p w14:paraId="73D8F09C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2009 - 2013</w:t>
      </w:r>
      <w:r>
        <w:rPr>
          <w:rFonts w:ascii="Times New Roman" w:hAnsi="Times New Roman"/>
          <w:sz w:val="22"/>
          <w:szCs w:val="22"/>
          <w:lang w:val="en-US"/>
        </w:rPr>
        <w:tab/>
        <w:t xml:space="preserve">Project Scientist, Physics Division, Lawrence Berkeley National Lab, Berkeley, </w:t>
      </w:r>
      <w:r>
        <w:rPr>
          <w:rFonts w:ascii="Times New Roman" w:hAnsi="Times New Roman"/>
          <w:sz w:val="22"/>
          <w:szCs w:val="22"/>
        </w:rPr>
        <w:t xml:space="preserve">U.S.A. </w:t>
      </w:r>
    </w:p>
    <w:p w14:paraId="6493784C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2007 - 2009   </w:t>
      </w:r>
      <w:r>
        <w:rPr>
          <w:rFonts w:ascii="Times New Roman" w:hAnsi="Times New Roman"/>
          <w:sz w:val="22"/>
          <w:szCs w:val="22"/>
          <w:lang w:val="en-US"/>
        </w:rPr>
        <w:tab/>
        <w:t>Postdoctoral Scholar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,  Dept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. of Astronomy and Astrophysics, </w:t>
      </w:r>
    </w:p>
    <w:p w14:paraId="087ADD8B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Pe</w:t>
      </w:r>
      <w:proofErr w:type="spellEnd"/>
      <w:r>
        <w:rPr>
          <w:rFonts w:ascii="Times New Roman" w:hAnsi="Times New Roman"/>
          <w:sz w:val="22"/>
          <w:szCs w:val="22"/>
        </w:rPr>
        <w:t>nn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sylvania</w:t>
      </w:r>
      <w:proofErr w:type="spellEnd"/>
      <w:r>
        <w:rPr>
          <w:rFonts w:ascii="Times New Roman" w:hAnsi="Times New Roman"/>
          <w:sz w:val="22"/>
          <w:szCs w:val="22"/>
          <w:lang w:val="nl-NL"/>
        </w:rPr>
        <w:t xml:space="preserve"> State</w:t>
      </w:r>
      <w:r>
        <w:rPr>
          <w:rFonts w:ascii="Times New Roman" w:hAnsi="Times New Roman"/>
          <w:sz w:val="22"/>
          <w:szCs w:val="22"/>
          <w:lang w:val="en-US"/>
        </w:rPr>
        <w:t xml:space="preserve"> University, State College, </w:t>
      </w:r>
      <w:r>
        <w:rPr>
          <w:rFonts w:ascii="Times New Roman" w:hAnsi="Times New Roman"/>
          <w:sz w:val="22"/>
          <w:szCs w:val="22"/>
        </w:rPr>
        <w:t>U.S.A.</w:t>
      </w:r>
    </w:p>
    <w:p w14:paraId="6C91E07B" w14:textId="77777777" w:rsidR="00190383" w:rsidRDefault="0019038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335DB75C" w14:textId="77777777" w:rsidR="00190383" w:rsidRDefault="001F7F49">
      <w:pPr>
        <w:pStyle w:val="FreeForm"/>
        <w:rPr>
          <w:rFonts w:ascii="Times New Roman" w:eastAsia="Times New Roman" w:hAnsi="Times New Roman" w:cs="Times New Roman"/>
          <w:color w:val="0096FF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</w:rPr>
        <w:t>F</w:t>
      </w:r>
      <w:r>
        <w:rPr>
          <w:rFonts w:ascii="Times New Roman" w:hAnsi="Times New Roman"/>
          <w:color w:val="0096FF"/>
          <w:sz w:val="22"/>
          <w:szCs w:val="22"/>
          <w:lang w:val="es-ES_tradnl"/>
        </w:rPr>
        <w:t>ELLO</w:t>
      </w:r>
      <w:r>
        <w:rPr>
          <w:rFonts w:ascii="Times New Roman" w:hAnsi="Times New Roman"/>
          <w:color w:val="0096FF"/>
          <w:spacing w:val="4"/>
          <w:sz w:val="22"/>
          <w:szCs w:val="22"/>
          <w:lang w:val="en-US"/>
        </w:rPr>
        <w:t>W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S</w:t>
      </w:r>
      <w:r>
        <w:rPr>
          <w:rFonts w:ascii="Times New Roman" w:hAnsi="Times New Roman"/>
          <w:color w:val="0096FF"/>
          <w:sz w:val="22"/>
          <w:szCs w:val="22"/>
        </w:rPr>
        <w:t>H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IP</w:t>
      </w:r>
      <w:r>
        <w:rPr>
          <w:rFonts w:ascii="Times New Roman" w:hAnsi="Times New Roman"/>
          <w:color w:val="0096FF"/>
          <w:sz w:val="22"/>
          <w:szCs w:val="22"/>
        </w:rPr>
        <w:t>S</w:t>
      </w:r>
      <w:r>
        <w:rPr>
          <w:rFonts w:ascii="Times New Roman" w:hAnsi="Times New Roman"/>
          <w:color w:val="0096FF"/>
          <w:spacing w:val="36"/>
          <w:sz w:val="22"/>
          <w:szCs w:val="22"/>
        </w:rPr>
        <w:t xml:space="preserve"> </w:t>
      </w:r>
      <w:r>
        <w:rPr>
          <w:rFonts w:ascii="Times New Roman" w:hAnsi="Times New Roman"/>
          <w:color w:val="0096FF"/>
          <w:sz w:val="22"/>
          <w:szCs w:val="22"/>
          <w:lang w:val="en-US"/>
        </w:rPr>
        <w:t>AND</w:t>
      </w:r>
      <w:r>
        <w:rPr>
          <w:rFonts w:ascii="Times New Roman" w:hAnsi="Times New Roman"/>
          <w:color w:val="0096FF"/>
          <w:spacing w:val="14"/>
          <w:sz w:val="22"/>
          <w:szCs w:val="22"/>
        </w:rPr>
        <w:t xml:space="preserve"> </w:t>
      </w:r>
      <w:r>
        <w:rPr>
          <w:rFonts w:ascii="Times New Roman" w:hAnsi="Times New Roman"/>
          <w:color w:val="0096FF"/>
          <w:sz w:val="22"/>
          <w:szCs w:val="22"/>
        </w:rPr>
        <w:t>A</w:t>
      </w:r>
      <w:r>
        <w:rPr>
          <w:rFonts w:ascii="Times New Roman" w:hAnsi="Times New Roman"/>
          <w:color w:val="0096FF"/>
          <w:spacing w:val="4"/>
          <w:sz w:val="22"/>
          <w:szCs w:val="22"/>
          <w:lang w:val="en-US"/>
        </w:rPr>
        <w:t>W</w:t>
      </w:r>
      <w:r>
        <w:rPr>
          <w:rFonts w:ascii="Times New Roman" w:hAnsi="Times New Roman"/>
          <w:color w:val="0096FF"/>
          <w:sz w:val="22"/>
          <w:szCs w:val="22"/>
          <w:lang w:val="en-US"/>
        </w:rPr>
        <w:t>ARDS</w:t>
      </w:r>
    </w:p>
    <w:p w14:paraId="2D5014D2" w14:textId="77777777" w:rsidR="00190383" w:rsidRDefault="001F7F49">
      <w:pPr>
        <w:pStyle w:val="FreeForm"/>
        <w:tabs>
          <w:tab w:val="left" w:pos="1395"/>
        </w:tabs>
        <w:ind w:left="1418" w:hanging="1418"/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</w:rPr>
        <w:t>2014</w:t>
      </w:r>
      <w:r>
        <w:rPr>
          <w:rFonts w:ascii="Times New Roman" w:hAnsi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/>
          <w:spacing w:val="1"/>
          <w:sz w:val="22"/>
          <w:szCs w:val="22"/>
        </w:rPr>
        <w:t>–</w:t>
      </w:r>
      <w:r>
        <w:rPr>
          <w:rFonts w:ascii="Times New Roman" w:hAnsi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/>
          <w:spacing w:val="1"/>
          <w:sz w:val="22"/>
          <w:szCs w:val="22"/>
        </w:rPr>
        <w:t>2019</w:t>
      </w:r>
      <w:r>
        <w:rPr>
          <w:rFonts w:ascii="Times New Roman" w:hAnsi="Times New Roman"/>
          <w:spacing w:val="-4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2"/>
          <w:szCs w:val="22"/>
          <w:lang w:val="en-US"/>
        </w:rPr>
        <w:tab/>
        <w:t>Science &amp; Technology Facilities Council</w:t>
      </w:r>
      <w:r>
        <w:rPr>
          <w:rFonts w:ascii="Times New Roman" w:hAnsi="Times New Roman"/>
          <w:spacing w:val="1"/>
          <w:sz w:val="22"/>
          <w:szCs w:val="22"/>
          <w:lang w:val="en-US"/>
        </w:rPr>
        <w:t xml:space="preserve"> Ernest Rutherford Fellowship </w:t>
      </w:r>
    </w:p>
    <w:p w14:paraId="743B924E" w14:textId="77777777" w:rsidR="00190383" w:rsidRDefault="00190383">
      <w:pPr>
        <w:pStyle w:val="FreeForm"/>
        <w:rPr>
          <w:rFonts w:ascii="Times New Roman" w:eastAsia="Times New Roman" w:hAnsi="Times New Roman" w:cs="Times New Roman"/>
          <w:color w:val="0096FF"/>
          <w:spacing w:val="1"/>
          <w:sz w:val="22"/>
          <w:szCs w:val="22"/>
        </w:rPr>
      </w:pPr>
    </w:p>
    <w:p w14:paraId="2C68A842" w14:textId="77777777" w:rsidR="00190383" w:rsidRDefault="001F7F49">
      <w:pPr>
        <w:pStyle w:val="FreeForm"/>
        <w:rPr>
          <w:rFonts w:ascii="Times New Roman" w:eastAsia="Times New Roman" w:hAnsi="Times New Roman" w:cs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lang w:val="en-US"/>
        </w:rPr>
        <w:t>PUBLICATION RECORD</w:t>
      </w:r>
    </w:p>
    <w:p w14:paraId="460BB16F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Author on 118 published papers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US"/>
        </w:rPr>
        <w:t xml:space="preserve">Total number of citations:       </w:t>
      </w:r>
      <w:r>
        <w:rPr>
          <w:rFonts w:ascii="Times New Roman" w:hAnsi="Times New Roman"/>
          <w:sz w:val="22"/>
          <w:szCs w:val="22"/>
          <w:lang w:val="de-DE"/>
        </w:rPr>
        <w:t xml:space="preserve"> 14,942    (126.6 citations/paper)</w:t>
      </w:r>
    </w:p>
    <w:p w14:paraId="49A2D7C6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First author on 6 published papers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US"/>
        </w:rPr>
        <w:t xml:space="preserve">Total number of citations: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640</w:t>
      </w:r>
      <w:r>
        <w:rPr>
          <w:rFonts w:ascii="Times New Roman" w:hAnsi="Times New Roman"/>
          <w:sz w:val="22"/>
          <w:szCs w:val="22"/>
        </w:rPr>
        <w:t xml:space="preserve">    (1</w:t>
      </w:r>
      <w:r>
        <w:rPr>
          <w:rFonts w:ascii="Times New Roman" w:hAnsi="Times New Roman"/>
          <w:sz w:val="22"/>
          <w:szCs w:val="22"/>
          <w:lang w:val="en-US"/>
        </w:rPr>
        <w:t>06</w:t>
      </w:r>
      <w:r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  <w:lang w:val="en-US"/>
        </w:rPr>
        <w:t>7 citations/paper)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073CA8B7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i/>
          <w:iCs/>
          <w:sz w:val="22"/>
          <w:szCs w:val="22"/>
          <w:lang w:val="en-US"/>
        </w:rPr>
        <w:t>h</w:t>
      </w:r>
      <w:r>
        <w:rPr>
          <w:rFonts w:ascii="Times New Roman" w:hAnsi="Times New Roman"/>
          <w:sz w:val="22"/>
          <w:szCs w:val="22"/>
          <w:lang w:val="en-US"/>
        </w:rPr>
        <w:t>-index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of 59. </w:t>
      </w:r>
    </w:p>
    <w:p w14:paraId="3D212988" w14:textId="77777777" w:rsidR="00190383" w:rsidRDefault="00190383">
      <w:pPr>
        <w:pStyle w:val="FreeForm"/>
        <w:rPr>
          <w:rFonts w:ascii="Times New Roman" w:eastAsia="Times New Roman" w:hAnsi="Times New Roman" w:cs="Times New Roman"/>
        </w:rPr>
      </w:pPr>
    </w:p>
    <w:p w14:paraId="3C4310F6" w14:textId="77777777" w:rsidR="00190383" w:rsidRDefault="001F7F49">
      <w:pPr>
        <w:pStyle w:val="FreeForm"/>
        <w:rPr>
          <w:rFonts w:ascii="Times New Roman" w:eastAsia="Times New Roman" w:hAnsi="Times New Roman" w:cs="Times New Roman"/>
          <w:color w:val="0096FF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lang w:val="en-US"/>
        </w:rPr>
        <w:t xml:space="preserve">GRANTS/FUNDING OBTAINED </w:t>
      </w:r>
    </w:p>
    <w:p w14:paraId="73EE7CF0" w14:textId="77777777" w:rsidR="00190383" w:rsidRDefault="001F7F49">
      <w:pPr>
        <w:pStyle w:val="FreeForm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2"/>
          <w:szCs w:val="22"/>
          <w:lang w:val="en-US"/>
        </w:rPr>
        <w:t>STFC Ernest Rutherford Fellowship (PI.)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€</w:t>
      </w:r>
      <w:r>
        <w:rPr>
          <w:rFonts w:ascii="Times New Roman" w:hAnsi="Times New Roman"/>
          <w:sz w:val="22"/>
          <w:szCs w:val="22"/>
        </w:rPr>
        <w:t>679</w:t>
      </w:r>
      <w:r>
        <w:rPr>
          <w:rFonts w:ascii="Times New Roman" w:hAnsi="Times New Roman"/>
          <w:sz w:val="22"/>
          <w:szCs w:val="22"/>
          <w:lang w:val="en-US"/>
        </w:rPr>
        <w:t>,</w:t>
      </w:r>
      <w:r>
        <w:rPr>
          <w:rFonts w:ascii="Times New Roman" w:hAnsi="Times New Roman"/>
          <w:sz w:val="22"/>
          <w:szCs w:val="22"/>
        </w:rPr>
        <w:t>569</w:t>
      </w:r>
    </w:p>
    <w:p w14:paraId="1F3BFFA5" w14:textId="77777777" w:rsidR="00190383" w:rsidRDefault="001F7F49">
      <w:pPr>
        <w:pStyle w:val="FreeForm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2"/>
          <w:szCs w:val="22"/>
        </w:rPr>
        <w:t xml:space="preserve">NASA </w:t>
      </w:r>
      <w:r>
        <w:rPr>
          <w:rFonts w:ascii="Times New Roman" w:hAnsi="Times New Roman"/>
          <w:i/>
          <w:iCs/>
          <w:sz w:val="22"/>
          <w:szCs w:val="22"/>
          <w:lang w:val="de-DE"/>
        </w:rPr>
        <w:t xml:space="preserve">Spitzer Space Telescope </w:t>
      </w:r>
      <w:r>
        <w:rPr>
          <w:rFonts w:ascii="Times New Roman" w:hAnsi="Times New Roman"/>
          <w:sz w:val="22"/>
          <w:szCs w:val="22"/>
          <w:lang w:val="en-US"/>
        </w:rPr>
        <w:t>Cycle 9, 820 hours (Lead Co-I)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pt-PT"/>
        </w:rPr>
        <w:t>€</w:t>
      </w:r>
      <w:r>
        <w:rPr>
          <w:rFonts w:ascii="Times New Roman" w:hAnsi="Times New Roman"/>
          <w:sz w:val="22"/>
          <w:szCs w:val="22"/>
        </w:rPr>
        <w:t>359</w:t>
      </w:r>
      <w:r>
        <w:rPr>
          <w:rFonts w:ascii="Times New Roman" w:hAnsi="Times New Roman"/>
          <w:sz w:val="22"/>
          <w:szCs w:val="22"/>
          <w:lang w:val="en-US"/>
        </w:rPr>
        <w:t>,</w:t>
      </w:r>
      <w:r>
        <w:rPr>
          <w:rFonts w:ascii="Times New Roman" w:hAnsi="Times New Roman"/>
          <w:sz w:val="22"/>
          <w:szCs w:val="22"/>
          <w:lang w:val="ru-RU"/>
        </w:rPr>
        <w:t>74</w:t>
      </w:r>
      <w:r>
        <w:rPr>
          <w:rFonts w:ascii="Times New Roman" w:hAnsi="Times New Roman"/>
          <w:sz w:val="22"/>
          <w:szCs w:val="22"/>
          <w:lang w:val="en-US"/>
        </w:rPr>
        <w:t>5</w:t>
      </w:r>
    </w:p>
    <w:p w14:paraId="5BCB2B8A" w14:textId="77777777" w:rsidR="00190383" w:rsidRDefault="001F7F49">
      <w:pPr>
        <w:pStyle w:val="FreeForm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2"/>
          <w:szCs w:val="22"/>
        </w:rPr>
        <w:t xml:space="preserve">NASA </w:t>
      </w:r>
      <w:r>
        <w:rPr>
          <w:rFonts w:ascii="Times New Roman" w:hAnsi="Times New Roman"/>
          <w:i/>
          <w:iCs/>
          <w:sz w:val="22"/>
          <w:szCs w:val="22"/>
        </w:rPr>
        <w:t xml:space="preserve">Hubble Space Telescope </w:t>
      </w:r>
      <w:r>
        <w:rPr>
          <w:rFonts w:ascii="Times New Roman" w:hAnsi="Times New Roman"/>
          <w:sz w:val="22"/>
          <w:szCs w:val="22"/>
          <w:lang w:val="fr-FR"/>
        </w:rPr>
        <w:t xml:space="preserve">Cycle 20, 18 </w:t>
      </w:r>
      <w:proofErr w:type="spellStart"/>
      <w:r>
        <w:rPr>
          <w:rFonts w:ascii="Times New Roman" w:hAnsi="Times New Roman"/>
          <w:sz w:val="22"/>
          <w:szCs w:val="22"/>
          <w:lang w:val="fr-FR"/>
        </w:rPr>
        <w:t>orbits</w:t>
      </w:r>
      <w:proofErr w:type="spellEnd"/>
      <w:r>
        <w:rPr>
          <w:rFonts w:ascii="Times New Roman" w:hAnsi="Times New Roman"/>
          <w:sz w:val="22"/>
          <w:szCs w:val="22"/>
          <w:lang w:val="fr-FR"/>
        </w:rPr>
        <w:t xml:space="preserve"> (P.I.)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bookmarkStart w:id="2" w:name="_GoBack"/>
      <w:bookmarkEnd w:id="2"/>
      <w:del w:id="3" w:author="Dora" w:date="2018-02-13T15:08:00Z">
        <w:r w:rsidDel="00A30E55">
          <w:rPr>
            <w:rFonts w:ascii="Times New Roman" w:eastAsia="Times New Roman" w:hAnsi="Times New Roman" w:cs="Times New Roman"/>
            <w:sz w:val="22"/>
            <w:szCs w:val="22"/>
          </w:rPr>
          <w:tab/>
        </w:r>
      </w:del>
      <w:r>
        <w:rPr>
          <w:rFonts w:ascii="Times New Roman" w:hAnsi="Times New Roman"/>
          <w:sz w:val="22"/>
          <w:szCs w:val="22"/>
          <w:lang w:val="pt-PT"/>
        </w:rPr>
        <w:t>€</w:t>
      </w:r>
      <w:r>
        <w:rPr>
          <w:rFonts w:ascii="Times New Roman" w:hAnsi="Times New Roman"/>
          <w:sz w:val="22"/>
          <w:szCs w:val="22"/>
        </w:rPr>
        <w:t>87</w:t>
      </w:r>
      <w:r>
        <w:rPr>
          <w:rFonts w:ascii="Times New Roman" w:hAnsi="Times New Roman"/>
          <w:sz w:val="22"/>
          <w:szCs w:val="22"/>
          <w:lang w:val="en-US"/>
        </w:rPr>
        <w:t>,</w:t>
      </w:r>
      <w:r>
        <w:rPr>
          <w:rFonts w:ascii="Times New Roman" w:hAnsi="Times New Roman"/>
          <w:sz w:val="22"/>
          <w:szCs w:val="22"/>
        </w:rPr>
        <w:t xml:space="preserve">330 </w:t>
      </w:r>
    </w:p>
    <w:p w14:paraId="1C523BBB" w14:textId="77777777" w:rsidR="00190383" w:rsidRDefault="001F7F49">
      <w:pPr>
        <w:pStyle w:val="FreeForm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2"/>
          <w:szCs w:val="22"/>
        </w:rPr>
        <w:t xml:space="preserve">NASA 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 xml:space="preserve">Swift </w:t>
      </w:r>
      <w:r>
        <w:rPr>
          <w:rFonts w:ascii="Times New Roman" w:hAnsi="Times New Roman"/>
          <w:sz w:val="22"/>
          <w:szCs w:val="22"/>
          <w:lang w:val="en-US"/>
        </w:rPr>
        <w:t xml:space="preserve">XRT and UVOT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ToO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observations, Cycle 5, 17.8ks (P.I.)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pt-PT"/>
        </w:rPr>
        <w:t>€</w:t>
      </w:r>
      <w:r>
        <w:rPr>
          <w:rFonts w:ascii="Times New Roman" w:hAnsi="Times New Roman"/>
          <w:sz w:val="22"/>
          <w:szCs w:val="22"/>
        </w:rPr>
        <w:t>27</w:t>
      </w:r>
      <w:r>
        <w:rPr>
          <w:rFonts w:ascii="Times New Roman" w:hAnsi="Times New Roman"/>
          <w:sz w:val="22"/>
          <w:szCs w:val="22"/>
          <w:lang w:val="en-US"/>
        </w:rPr>
        <w:t>,</w:t>
      </w:r>
      <w:r>
        <w:rPr>
          <w:rFonts w:ascii="Times New Roman" w:hAnsi="Times New Roman"/>
          <w:sz w:val="22"/>
          <w:szCs w:val="22"/>
        </w:rPr>
        <w:t xml:space="preserve">820 </w:t>
      </w:r>
    </w:p>
    <w:p w14:paraId="19CA2C4F" w14:textId="77777777" w:rsidR="00190383" w:rsidRDefault="001F7F49">
      <w:pPr>
        <w:pStyle w:val="FreeForm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  <w:iCs/>
          <w:sz w:val="22"/>
          <w:szCs w:val="22"/>
          <w:lang w:val="sv-SE"/>
        </w:rPr>
        <w:t xml:space="preserve">Chandra </w:t>
      </w:r>
      <w:r>
        <w:rPr>
          <w:rFonts w:ascii="Times New Roman" w:hAnsi="Times New Roman"/>
          <w:sz w:val="22"/>
          <w:szCs w:val="22"/>
          <w:lang w:val="en-US"/>
        </w:rPr>
        <w:t xml:space="preserve">Cycle 12 Co-I Archival proposal </w:t>
      </w:r>
      <w:r>
        <w:rPr>
          <w:rFonts w:ascii="Times New Roman" w:hAnsi="Times New Roman"/>
          <w:sz w:val="22"/>
          <w:szCs w:val="22"/>
        </w:rPr>
        <w:t>“</w:t>
      </w:r>
      <w:r>
        <w:rPr>
          <w:rFonts w:ascii="Times New Roman" w:hAnsi="Times New Roman"/>
          <w:sz w:val="22"/>
          <w:szCs w:val="22"/>
          <w:lang w:val="en-US"/>
        </w:rPr>
        <w:t xml:space="preserve">The Dark Matter-AGN-Weak      </w:t>
      </w:r>
      <w:r>
        <w:rPr>
          <w:rFonts w:ascii="Times New Roman" w:hAnsi="Times New Roman"/>
          <w:sz w:val="22"/>
          <w:szCs w:val="22"/>
          <w:lang w:val="en-US"/>
        </w:rPr>
        <w:tab/>
      </w:r>
      <w:r>
        <w:rPr>
          <w:rFonts w:ascii="Times New Roman" w:hAnsi="Times New Roman"/>
          <w:sz w:val="22"/>
          <w:szCs w:val="22"/>
          <w:lang w:val="pt-PT"/>
        </w:rPr>
        <w:t>€</w:t>
      </w:r>
      <w:r>
        <w:rPr>
          <w:rFonts w:ascii="Times New Roman" w:hAnsi="Times New Roman"/>
          <w:sz w:val="22"/>
          <w:szCs w:val="22"/>
        </w:rPr>
        <w:t>41</w:t>
      </w:r>
      <w:r>
        <w:rPr>
          <w:rFonts w:ascii="Times New Roman" w:hAnsi="Times New Roman"/>
          <w:sz w:val="22"/>
          <w:szCs w:val="22"/>
          <w:lang w:val="en-US"/>
        </w:rPr>
        <w:t>,</w:t>
      </w:r>
      <w:r>
        <w:rPr>
          <w:rFonts w:ascii="Times New Roman" w:hAnsi="Times New Roman"/>
          <w:sz w:val="22"/>
          <w:szCs w:val="22"/>
        </w:rPr>
        <w:t>91</w:t>
      </w:r>
      <w:r>
        <w:rPr>
          <w:rFonts w:ascii="Times New Roman" w:hAnsi="Times New Roman"/>
          <w:sz w:val="22"/>
          <w:szCs w:val="22"/>
          <w:lang w:val="en-US"/>
        </w:rPr>
        <w:t>2</w:t>
      </w:r>
    </w:p>
    <w:p w14:paraId="7C128F17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Lensing connection</w:t>
      </w:r>
      <w:r>
        <w:rPr>
          <w:rFonts w:ascii="Times New Roman" w:hAnsi="Times New Roman"/>
          <w:sz w:val="22"/>
          <w:szCs w:val="22"/>
        </w:rPr>
        <w:t xml:space="preserve">” (co-I) </w:t>
      </w:r>
    </w:p>
    <w:p w14:paraId="6F084EA1" w14:textId="77777777" w:rsidR="00190383" w:rsidRDefault="00190383">
      <w:pPr>
        <w:pStyle w:val="FreeForm"/>
        <w:tabs>
          <w:tab w:val="left" w:pos="1580"/>
        </w:tabs>
        <w:rPr>
          <w:rFonts w:ascii="Times New Roman" w:eastAsia="Times New Roman" w:hAnsi="Times New Roman" w:cs="Times New Roman"/>
          <w:spacing w:val="1"/>
          <w:sz w:val="22"/>
          <w:szCs w:val="22"/>
        </w:rPr>
      </w:pPr>
    </w:p>
    <w:p w14:paraId="2CBD5845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lang w:val="de-DE"/>
        </w:rPr>
        <w:t>SUPERVISION</w:t>
      </w:r>
    </w:p>
    <w:p w14:paraId="76F02A8D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2015- </w:t>
      </w:r>
      <w:r>
        <w:rPr>
          <w:rFonts w:ascii="Times New Roman" w:hAnsi="Times New Roman"/>
          <w:sz w:val="22"/>
          <w:szCs w:val="22"/>
          <w:lang w:val="en-US"/>
        </w:rPr>
        <w:tab/>
        <w:t xml:space="preserve">            David Homan, University of Edinburgh PhD student </w:t>
      </w:r>
    </w:p>
    <w:p w14:paraId="769D5B1B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2"/>
          <w:szCs w:val="22"/>
          <w:lang w:val="en-US"/>
        </w:rPr>
        <w:t>2015</w:t>
      </w:r>
      <w:r>
        <w:rPr>
          <w:rFonts w:ascii="Times New Roman" w:hAnsi="Times New Roman"/>
          <w:sz w:val="22"/>
          <w:szCs w:val="22"/>
          <w:lang w:val="en-US"/>
        </w:rPr>
        <w:tab/>
        <w:t xml:space="preserve">            Thomas Kemp, University of Edinburgh MSc student</w:t>
      </w:r>
    </w:p>
    <w:p w14:paraId="0DBD0CA1" w14:textId="77777777" w:rsidR="00190383" w:rsidRDefault="001F7F49">
      <w:pPr>
        <w:pStyle w:val="FreeForm"/>
        <w:tabs>
          <w:tab w:val="left" w:pos="1395"/>
          <w:tab w:val="left" w:pos="1679"/>
        </w:tabs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v-SE"/>
        </w:rPr>
        <w:t xml:space="preserve">2013 - </w:t>
      </w:r>
      <w:r>
        <w:rPr>
          <w:rFonts w:ascii="Times New Roman" w:hAnsi="Times New Roman"/>
          <w:sz w:val="22"/>
          <w:szCs w:val="22"/>
          <w:lang w:val="sv-SE"/>
        </w:rPr>
        <w:tab/>
        <w:t>John Timlin</w:t>
      </w:r>
      <w:r>
        <w:rPr>
          <w:rFonts w:ascii="Times New Roman" w:hAnsi="Times New Roman"/>
          <w:sz w:val="22"/>
          <w:szCs w:val="22"/>
          <w:lang w:val="en-US"/>
        </w:rPr>
        <w:t xml:space="preserve">, Drexel University Graduate Student, Philadelphia, </w:t>
      </w:r>
      <w:r>
        <w:rPr>
          <w:rFonts w:ascii="Times New Roman" w:hAnsi="Times New Roman"/>
          <w:spacing w:val="1"/>
          <w:sz w:val="22"/>
          <w:szCs w:val="22"/>
        </w:rPr>
        <w:t>USA</w:t>
      </w:r>
    </w:p>
    <w:p w14:paraId="289A2CAB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eastAsia="Times New Roman" w:hAnsi="Times New Roman" w:cs="Times New Roman"/>
          <w:spacing w:val="1"/>
          <w:sz w:val="22"/>
          <w:szCs w:val="22"/>
          <w:lang w:val="en-US"/>
        </w:rPr>
        <w:tab/>
        <w:t>(On Ph.D. Dissertation Committee)</w:t>
      </w:r>
    </w:p>
    <w:p w14:paraId="3DB06E18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2013 - 2014</w:t>
      </w:r>
      <w:r>
        <w:rPr>
          <w:rFonts w:ascii="Times New Roman" w:hAnsi="Times New Roman"/>
          <w:sz w:val="22"/>
          <w:szCs w:val="22"/>
          <w:lang w:val="en-US"/>
        </w:rPr>
        <w:tab/>
        <w:t xml:space="preserve">Victoria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Tielebein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>, Drexel University Senior Thesis (Final Year UG)</w:t>
      </w:r>
      <w:r>
        <w:rPr>
          <w:rFonts w:ascii="Times New Roman" w:hAnsi="Times New Roman"/>
          <w:sz w:val="22"/>
          <w:szCs w:val="22"/>
          <w:lang w:val="de-DE"/>
        </w:rPr>
        <w:t xml:space="preserve"> Student, </w:t>
      </w:r>
    </w:p>
    <w:p w14:paraId="347C5D9F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Philadelphia PA, </w:t>
      </w:r>
      <w:r>
        <w:rPr>
          <w:rFonts w:ascii="Times New Roman" w:hAnsi="Times New Roman"/>
          <w:spacing w:val="1"/>
          <w:sz w:val="22"/>
          <w:szCs w:val="22"/>
        </w:rPr>
        <w:t>USA</w:t>
      </w:r>
      <w:r>
        <w:rPr>
          <w:rFonts w:ascii="Times New Roman" w:hAnsi="Times New Roman"/>
          <w:sz w:val="22"/>
          <w:szCs w:val="22"/>
        </w:rPr>
        <w:t xml:space="preserve"> </w:t>
      </w:r>
    </w:p>
    <w:p w14:paraId="22205A81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2009 - 2012</w:t>
      </w:r>
      <w:r>
        <w:rPr>
          <w:rFonts w:ascii="Times New Roman" w:hAnsi="Times New Roman"/>
          <w:sz w:val="22"/>
          <w:szCs w:val="22"/>
        </w:rPr>
        <w:tab/>
        <w:t>Jessica Kirkpatrick</w:t>
      </w:r>
      <w:r>
        <w:rPr>
          <w:rFonts w:ascii="Times New Roman" w:hAnsi="Times New Roman"/>
          <w:sz w:val="22"/>
          <w:szCs w:val="22"/>
          <w:lang w:val="en-US"/>
        </w:rPr>
        <w:t xml:space="preserve">, UC Berkeley Graduate Student, Berkeley CA, </w:t>
      </w:r>
      <w:r>
        <w:rPr>
          <w:rFonts w:ascii="Times New Roman" w:hAnsi="Times New Roman"/>
          <w:spacing w:val="1"/>
          <w:sz w:val="22"/>
          <w:szCs w:val="22"/>
        </w:rPr>
        <w:t>USA</w:t>
      </w:r>
    </w:p>
    <w:p w14:paraId="4E3CD41D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da-DK"/>
        </w:rPr>
        <w:t>2009 - 2010</w:t>
      </w:r>
      <w:r>
        <w:rPr>
          <w:rFonts w:ascii="Times New Roman" w:hAnsi="Times New Roman"/>
          <w:sz w:val="22"/>
          <w:szCs w:val="22"/>
          <w:lang w:val="da-DK"/>
        </w:rPr>
        <w:tab/>
        <w:t>Rachel Kennedy</w:t>
      </w:r>
      <w:r>
        <w:rPr>
          <w:rFonts w:ascii="Times New Roman" w:hAnsi="Times New Roman"/>
          <w:sz w:val="22"/>
          <w:szCs w:val="22"/>
          <w:lang w:val="en-US"/>
        </w:rPr>
        <w:t xml:space="preserve">, UC Berkeley Honors Student, Berkeley CA, </w:t>
      </w:r>
      <w:r>
        <w:rPr>
          <w:rFonts w:ascii="Times New Roman" w:hAnsi="Times New Roman"/>
          <w:spacing w:val="1"/>
          <w:sz w:val="22"/>
          <w:szCs w:val="22"/>
        </w:rPr>
        <w:t>USA</w:t>
      </w:r>
    </w:p>
    <w:p w14:paraId="0EA240CB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2008 - 2009 </w:t>
      </w:r>
      <w:r>
        <w:rPr>
          <w:rFonts w:ascii="Times New Roman" w:hAnsi="Times New Roman"/>
          <w:sz w:val="22"/>
          <w:szCs w:val="22"/>
        </w:rPr>
        <w:tab/>
        <w:t>Michael Pet</w:t>
      </w:r>
      <w:r>
        <w:rPr>
          <w:rFonts w:ascii="Times New Roman" w:hAnsi="Times New Roman"/>
          <w:sz w:val="22"/>
          <w:szCs w:val="22"/>
          <w:lang w:val="en-US"/>
        </w:rPr>
        <w:t xml:space="preserve">h, Pennsylvania State University Honors Student, State College PA, </w:t>
      </w:r>
      <w:r>
        <w:rPr>
          <w:rFonts w:ascii="Times New Roman" w:hAnsi="Times New Roman"/>
          <w:spacing w:val="1"/>
          <w:sz w:val="22"/>
          <w:szCs w:val="22"/>
        </w:rPr>
        <w:t>USA</w:t>
      </w:r>
    </w:p>
    <w:p w14:paraId="019C6093" w14:textId="77777777" w:rsidR="00190383" w:rsidRDefault="00190383">
      <w:pPr>
        <w:pStyle w:val="FreeForm"/>
        <w:ind w:left="360" w:hanging="360"/>
        <w:rPr>
          <w:rFonts w:ascii="Symbol" w:eastAsia="Symbol" w:hAnsi="Symbol" w:cs="Symbol"/>
          <w:spacing w:val="2"/>
          <w:sz w:val="22"/>
          <w:szCs w:val="22"/>
        </w:rPr>
      </w:pPr>
    </w:p>
    <w:p w14:paraId="67319D0D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color w:val="0096FF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lang w:val="en-US"/>
        </w:rPr>
        <w:t>APPOINTMENTS AS EXTERNAL EXAMINER</w:t>
      </w:r>
    </w:p>
    <w:p w14:paraId="7562D7A8" w14:textId="77777777" w:rsidR="00190383" w:rsidRDefault="001F7F49">
      <w:pPr>
        <w:pStyle w:val="FreeForm"/>
        <w:tabs>
          <w:tab w:val="left" w:pos="1395"/>
          <w:tab w:val="left" w:pos="1679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201</w:t>
      </w:r>
      <w:r>
        <w:rPr>
          <w:rFonts w:ascii="Times New Roman" w:hAnsi="Times New Roman"/>
          <w:sz w:val="22"/>
          <w:szCs w:val="22"/>
          <w:lang w:val="en-US"/>
        </w:rPr>
        <w:t>6</w:t>
      </w:r>
      <w:r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 xml:space="preserve">Ben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Chehade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PhD, 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>“The luminosity and redshift dependence of quasar clustering”</w:t>
      </w:r>
      <w:r>
        <w:rPr>
          <w:rFonts w:ascii="Times New Roman" w:hAnsi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/>
          <w:sz w:val="22"/>
          <w:szCs w:val="22"/>
          <w:lang w:val="en-US"/>
        </w:rPr>
        <w:tab/>
      </w:r>
      <w:r>
        <w:rPr>
          <w:rFonts w:ascii="Times New Roman" w:hAnsi="Times New Roman"/>
          <w:sz w:val="22"/>
          <w:szCs w:val="22"/>
          <w:lang w:val="en-US"/>
        </w:rPr>
        <w:tab/>
      </w:r>
      <w:r>
        <w:rPr>
          <w:rFonts w:ascii="Times New Roman" w:hAnsi="Times New Roman"/>
          <w:sz w:val="22"/>
          <w:szCs w:val="22"/>
          <w:lang w:val="en-US"/>
        </w:rPr>
        <w:tab/>
        <w:t>University of Durham</w:t>
      </w:r>
    </w:p>
    <w:p w14:paraId="6BF84ED3" w14:textId="77777777" w:rsidR="00190383" w:rsidRDefault="001F7F49">
      <w:pPr>
        <w:pStyle w:val="FreeForm"/>
        <w:tabs>
          <w:tab w:val="left" w:pos="1395"/>
          <w:tab w:val="left" w:pos="1679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201</w:t>
      </w:r>
      <w:r>
        <w:rPr>
          <w:rFonts w:ascii="Times New Roman" w:hAnsi="Times New Roman"/>
          <w:sz w:val="22"/>
          <w:szCs w:val="22"/>
          <w:lang w:val="en-US"/>
        </w:rPr>
        <w:t>6</w:t>
      </w:r>
      <w:r>
        <w:rPr>
          <w:rFonts w:ascii="Times New Roman" w:hAnsi="Times New Roman"/>
          <w:sz w:val="22"/>
          <w:szCs w:val="22"/>
          <w:lang w:val="es-ES_tradnl"/>
        </w:rPr>
        <w:t xml:space="preserve">  </w:t>
      </w:r>
      <w:r>
        <w:rPr>
          <w:rFonts w:ascii="Times New Roman" w:hAnsi="Times New Roman"/>
          <w:sz w:val="22"/>
          <w:szCs w:val="22"/>
          <w:lang w:val="es-ES_tradnl"/>
        </w:rPr>
        <w:tab/>
      </w:r>
      <w:proofErr w:type="spellStart"/>
      <w:r>
        <w:rPr>
          <w:rFonts w:ascii="Times New Roman" w:hAnsi="Times New Roman"/>
          <w:sz w:val="22"/>
          <w:szCs w:val="22"/>
          <w:lang w:val="es-ES_tradnl"/>
        </w:rPr>
        <w:t>Behzad</w:t>
      </w:r>
      <w:proofErr w:type="spellEnd"/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es-ES_tradnl"/>
        </w:rPr>
        <w:t>Ansarinejad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M.Res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 xml:space="preserve">“An Empirical Analysis of Baryon Acoustic Oscillations in </w:t>
      </w:r>
      <w:r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ab/>
        <w:t>G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>alaxy and Quasar Clustering”</w:t>
      </w:r>
      <w:r>
        <w:rPr>
          <w:rFonts w:ascii="Times New Roman" w:hAnsi="Times New Roman"/>
          <w:sz w:val="22"/>
          <w:szCs w:val="22"/>
          <w:lang w:val="en-US"/>
        </w:rPr>
        <w:t>, University of Durham</w:t>
      </w:r>
    </w:p>
    <w:p w14:paraId="2FF4EC2A" w14:textId="77777777" w:rsidR="00190383" w:rsidRDefault="00190383">
      <w:pPr>
        <w:pStyle w:val="FreeForm"/>
        <w:tabs>
          <w:tab w:val="left" w:pos="1395"/>
          <w:tab w:val="left" w:pos="1679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6214D64E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color w:val="0096FF"/>
          <w:spacing w:val="2"/>
          <w:sz w:val="22"/>
          <w:szCs w:val="22"/>
        </w:rPr>
      </w:pPr>
      <w:r>
        <w:rPr>
          <w:rFonts w:ascii="Times New Roman" w:hAnsi="Times New Roman"/>
          <w:color w:val="0096FF"/>
          <w:spacing w:val="2"/>
          <w:sz w:val="22"/>
          <w:szCs w:val="22"/>
          <w:lang w:val="de-DE"/>
        </w:rPr>
        <w:t xml:space="preserve">TEACHING ACTIVITIES </w:t>
      </w:r>
    </w:p>
    <w:p w14:paraId="546E6060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</w:rPr>
        <w:t>2015</w:t>
      </w:r>
      <w:r>
        <w:rPr>
          <w:rFonts w:ascii="Times New Roman" w:hAnsi="Times New Roman"/>
          <w:spacing w:val="1"/>
          <w:sz w:val="22"/>
          <w:szCs w:val="22"/>
          <w:lang w:val="en-US"/>
        </w:rPr>
        <w:t>, 2016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ab/>
      </w:r>
      <w:r>
        <w:rPr>
          <w:rFonts w:ascii="Times New Roman" w:hAnsi="Times New Roman"/>
          <w:spacing w:val="1"/>
          <w:sz w:val="22"/>
          <w:szCs w:val="22"/>
          <w:lang w:val="en-US"/>
        </w:rPr>
        <w:t xml:space="preserve">Examples Class Supervisor, </w:t>
      </w:r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>Introduction to Astrophysics</w:t>
      </w:r>
      <w:r>
        <w:rPr>
          <w:rFonts w:ascii="Times New Roman" w:hAnsi="Times New Roman"/>
          <w:spacing w:val="1"/>
          <w:sz w:val="22"/>
          <w:szCs w:val="22"/>
          <w:lang w:val="en-US"/>
        </w:rPr>
        <w:t>, University of Edinburgh</w:t>
      </w:r>
    </w:p>
    <w:p w14:paraId="29742E40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lang w:val="en-US"/>
        </w:rPr>
        <w:t>2009</w:t>
      </w:r>
      <w:r>
        <w:rPr>
          <w:rFonts w:ascii="Times New Roman" w:hAnsi="Times New Roman"/>
          <w:spacing w:val="1"/>
          <w:sz w:val="22"/>
          <w:szCs w:val="22"/>
          <w:lang w:val="en-US"/>
        </w:rPr>
        <w:tab/>
        <w:t xml:space="preserve">Lead Instructor, </w:t>
      </w:r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>Astro 010: Introduction to Astronomy</w:t>
      </w:r>
      <w:r>
        <w:rPr>
          <w:rFonts w:ascii="Times New Roman" w:hAnsi="Times New Roman"/>
          <w:spacing w:val="1"/>
          <w:sz w:val="22"/>
          <w:szCs w:val="22"/>
          <w:lang w:val="en-US"/>
        </w:rPr>
        <w:t>, Penn State University</w:t>
      </w:r>
    </w:p>
    <w:p w14:paraId="691F0BE3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lang w:val="en-US"/>
        </w:rPr>
        <w:t>2007</w:t>
      </w:r>
      <w:r>
        <w:rPr>
          <w:rFonts w:ascii="Times New Roman" w:hAnsi="Times New Roman"/>
          <w:spacing w:val="1"/>
          <w:sz w:val="22"/>
          <w:szCs w:val="22"/>
          <w:lang w:val="en-US"/>
        </w:rPr>
        <w:tab/>
        <w:t xml:space="preserve">Postgraduate Instructor, </w:t>
      </w:r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>Stars and Galaxies</w:t>
      </w:r>
      <w:r>
        <w:rPr>
          <w:rFonts w:ascii="Times New Roman" w:hAnsi="Times New Roman"/>
          <w:spacing w:val="1"/>
          <w:sz w:val="22"/>
          <w:szCs w:val="22"/>
          <w:lang w:val="en-US"/>
        </w:rPr>
        <w:t xml:space="preserve"> course, Durham University</w:t>
      </w:r>
    </w:p>
    <w:p w14:paraId="6717FDF8" w14:textId="77777777" w:rsidR="00190383" w:rsidRDefault="00190383">
      <w:pPr>
        <w:pStyle w:val="FreeForm"/>
        <w:tabs>
          <w:tab w:val="left" w:pos="158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1E7712A0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lang w:val="en-US"/>
        </w:rPr>
        <w:t xml:space="preserve">ORGANISATION OF SCIENTIFIC MEETINGS </w:t>
      </w:r>
    </w:p>
    <w:p w14:paraId="59123D72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lang w:val="en-US"/>
        </w:rPr>
        <w:t>2017</w:t>
      </w:r>
      <w:r>
        <w:rPr>
          <w:rFonts w:ascii="Times New Roman" w:hAnsi="Times New Roman"/>
          <w:spacing w:val="1"/>
          <w:sz w:val="22"/>
          <w:szCs w:val="22"/>
          <w:lang w:val="en-US"/>
        </w:rPr>
        <w:tab/>
        <w:t xml:space="preserve">            Co-Chair </w:t>
      </w:r>
      <w:proofErr w:type="gramStart"/>
      <w:r>
        <w:rPr>
          <w:rFonts w:ascii="Times New Roman" w:hAnsi="Times New Roman"/>
          <w:spacing w:val="1"/>
          <w:sz w:val="22"/>
          <w:szCs w:val="22"/>
          <w:lang w:val="en-US"/>
        </w:rPr>
        <w:t xml:space="preserve">SOC  </w:t>
      </w:r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>Unveiling</w:t>
      </w:r>
      <w:proofErr w:type="gramEnd"/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 xml:space="preserve"> the Physics Behind Extreme AGN Variability</w:t>
      </w:r>
      <w:r>
        <w:rPr>
          <w:rFonts w:ascii="Times New Roman" w:hAnsi="Times New Roman"/>
          <w:spacing w:val="1"/>
          <w:sz w:val="22"/>
          <w:szCs w:val="22"/>
          <w:lang w:val="en-US"/>
        </w:rPr>
        <w:t xml:space="preserve">  </w:t>
      </w:r>
    </w:p>
    <w:p w14:paraId="2BCC1688" w14:textId="77777777" w:rsidR="00190383" w:rsidRDefault="001F7F49">
      <w:pPr>
        <w:pStyle w:val="FreeForm"/>
        <w:ind w:left="360" w:hanging="360"/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eastAsia="Times New Roman" w:hAnsi="Times New Roman" w:cs="Times New Roman"/>
          <w:spacing w:val="1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pacing w:val="1"/>
          <w:sz w:val="22"/>
          <w:szCs w:val="22"/>
          <w:lang w:val="en-US"/>
        </w:rPr>
        <w:tab/>
        <w:t xml:space="preserve">            University of the Virgin Islands, St. Thomas, U.S. Virgin Islands. </w:t>
      </w:r>
    </w:p>
    <w:p w14:paraId="4F892A42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</w:rPr>
        <w:t>201</w:t>
      </w:r>
      <w:r>
        <w:rPr>
          <w:rFonts w:ascii="Times New Roman" w:hAnsi="Times New Roman"/>
          <w:spacing w:val="1"/>
          <w:sz w:val="22"/>
          <w:szCs w:val="22"/>
          <w:lang w:val="en-US"/>
        </w:rPr>
        <w:t>6</w:t>
      </w:r>
      <w:r>
        <w:rPr>
          <w:rFonts w:ascii="Times New Roman" w:hAnsi="Times New Roman"/>
          <w:spacing w:val="1"/>
          <w:sz w:val="22"/>
          <w:szCs w:val="22"/>
          <w:lang w:val="en-US"/>
        </w:rPr>
        <w:tab/>
        <w:t xml:space="preserve">Chair S/LOC    </w:t>
      </w:r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>JWST@ROE</w:t>
      </w:r>
      <w:r>
        <w:rPr>
          <w:rFonts w:ascii="Times New Roman" w:hAnsi="Times New Roman"/>
          <w:spacing w:val="1"/>
          <w:sz w:val="22"/>
          <w:szCs w:val="22"/>
          <w:lang w:val="en-US"/>
        </w:rPr>
        <w:t xml:space="preserve"> University of Edinburgh, International meeting</w:t>
      </w:r>
    </w:p>
    <w:p w14:paraId="5C27116C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</w:rPr>
        <w:t>201</w:t>
      </w:r>
      <w:r>
        <w:rPr>
          <w:rFonts w:ascii="Times New Roman" w:hAnsi="Times New Roman"/>
          <w:spacing w:val="1"/>
          <w:sz w:val="22"/>
          <w:szCs w:val="22"/>
          <w:lang w:val="en-US"/>
        </w:rPr>
        <w:t>5</w:t>
      </w:r>
      <w:r>
        <w:rPr>
          <w:rFonts w:ascii="Times New Roman" w:hAnsi="Times New Roman"/>
          <w:spacing w:val="1"/>
          <w:sz w:val="22"/>
          <w:szCs w:val="22"/>
          <w:lang w:val="en-US"/>
        </w:rPr>
        <w:tab/>
        <w:t xml:space="preserve">Chair S/LOC </w:t>
      </w:r>
      <w:r>
        <w:rPr>
          <w:rFonts w:ascii="Times New Roman" w:hAnsi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lang w:val="en-US"/>
        </w:rPr>
        <w:t xml:space="preserve">  </w:t>
      </w:r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 xml:space="preserve">Quasar Day </w:t>
      </w:r>
      <w:r>
        <w:rPr>
          <w:rFonts w:ascii="Times New Roman" w:hAnsi="Times New Roman"/>
          <w:spacing w:val="1"/>
          <w:sz w:val="22"/>
          <w:szCs w:val="22"/>
          <w:lang w:val="en-US"/>
        </w:rPr>
        <w:t xml:space="preserve"> University of</w:t>
      </w:r>
      <w:r>
        <w:rPr>
          <w:rFonts w:ascii="Times New Roman" w:hAnsi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lang w:val="en-US"/>
        </w:rPr>
        <w:t>Edinburgh, National meeting,</w:t>
      </w:r>
    </w:p>
    <w:p w14:paraId="61D44834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lang w:val="en-US"/>
        </w:rPr>
        <w:t>2014</w:t>
      </w:r>
      <w:r>
        <w:rPr>
          <w:rFonts w:ascii="Times New Roman" w:hAnsi="Times New Roman"/>
          <w:spacing w:val="1"/>
          <w:sz w:val="22"/>
          <w:szCs w:val="22"/>
          <w:lang w:val="en-US"/>
        </w:rPr>
        <w:tab/>
        <w:t xml:space="preserve">SOC Member </w:t>
      </w:r>
      <w:r>
        <w:rPr>
          <w:rFonts w:ascii="Times New Roman" w:hAnsi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>Multi-wavelength Heritage of Stripe 82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>Workshop</w:t>
      </w:r>
      <w:r>
        <w:rPr>
          <w:rFonts w:ascii="Times New Roman" w:hAnsi="Times New Roman"/>
          <w:sz w:val="22"/>
          <w:szCs w:val="22"/>
          <w:lang w:val="en-US"/>
        </w:rPr>
        <w:t>, Princeton University</w:t>
      </w:r>
    </w:p>
    <w:p w14:paraId="27E2E947" w14:textId="77777777" w:rsidR="00190383" w:rsidRDefault="001F7F49">
      <w:pPr>
        <w:pStyle w:val="FreeForm"/>
        <w:tabs>
          <w:tab w:val="left" w:pos="1395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2011</w:t>
      </w:r>
      <w:r>
        <w:rPr>
          <w:rFonts w:ascii="Times New Roman" w:hAnsi="Times New Roman"/>
          <w:sz w:val="22"/>
          <w:szCs w:val="22"/>
          <w:lang w:val="en-US"/>
        </w:rPr>
        <w:tab/>
        <w:t xml:space="preserve">SOC Chair        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>SDSS-III BOSS Quasar Working Group</w:t>
      </w:r>
      <w:r>
        <w:rPr>
          <w:rFonts w:ascii="Times New Roman" w:hAnsi="Times New Roman"/>
          <w:sz w:val="22"/>
          <w:szCs w:val="22"/>
          <w:lang w:val="en-US"/>
        </w:rPr>
        <w:t xml:space="preserve"> meeting, Princeton University</w:t>
      </w:r>
    </w:p>
    <w:p w14:paraId="471C2255" w14:textId="77777777" w:rsidR="00190383" w:rsidRDefault="00190383">
      <w:pPr>
        <w:pStyle w:val="FreeForm"/>
        <w:tabs>
          <w:tab w:val="left" w:pos="158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1D5DF30B" w14:textId="77777777" w:rsidR="00190383" w:rsidRDefault="001F7F49">
      <w:pPr>
        <w:pStyle w:val="FreeForm"/>
        <w:rPr>
          <w:rFonts w:ascii="Times New Roman" w:eastAsia="Times New Roman" w:hAnsi="Times New Roman" w:cs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lang w:val="en-US"/>
        </w:rPr>
        <w:t>COMMISSIONS OF TRUST</w:t>
      </w:r>
    </w:p>
    <w:p w14:paraId="3841B082" w14:textId="77777777" w:rsidR="00190383" w:rsidRDefault="001F7F49">
      <w:pPr>
        <w:pStyle w:val="FreeForm"/>
        <w:rPr>
          <w:rFonts w:ascii="Times New Roman" w:eastAsia="Times New Roman" w:hAnsi="Times New Roman" w:cs="Times New Roman"/>
          <w:i/>
          <w:iCs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lang w:val="en-US"/>
        </w:rPr>
        <w:t>Referee</w:t>
      </w:r>
      <w:r>
        <w:rPr>
          <w:rFonts w:ascii="Times New Roman" w:hAnsi="Times New Roman"/>
          <w:spacing w:val="1"/>
          <w:sz w:val="22"/>
          <w:szCs w:val="22"/>
          <w:lang w:val="en-US"/>
        </w:rPr>
        <w:tab/>
      </w:r>
      <w:r>
        <w:rPr>
          <w:rFonts w:ascii="Times New Roman" w:hAnsi="Times New Roman"/>
          <w:spacing w:val="1"/>
          <w:sz w:val="22"/>
          <w:szCs w:val="22"/>
          <w:lang w:val="en-US"/>
        </w:rPr>
        <w:tab/>
      </w:r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>Physical Review Letters</w:t>
      </w:r>
    </w:p>
    <w:p w14:paraId="4B1D37F4" w14:textId="77777777" w:rsidR="00190383" w:rsidRDefault="001F7F49">
      <w:pPr>
        <w:pStyle w:val="FreeForm"/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eastAsia="Times New Roman" w:hAnsi="Times New Roman" w:cs="Times New Roman"/>
          <w:spacing w:val="1"/>
          <w:sz w:val="22"/>
          <w:szCs w:val="22"/>
        </w:rPr>
        <w:tab/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ab/>
      </w:r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>Monthly Notices of the Royal Astronomical Society</w:t>
      </w:r>
      <w:r>
        <w:rPr>
          <w:rFonts w:ascii="Times New Roman" w:hAnsi="Times New Roman"/>
          <w:spacing w:val="1"/>
          <w:sz w:val="22"/>
          <w:szCs w:val="22"/>
        </w:rPr>
        <w:t xml:space="preserve"> </w:t>
      </w:r>
    </w:p>
    <w:p w14:paraId="3AF8657B" w14:textId="77777777" w:rsidR="00190383" w:rsidRDefault="001F7F49">
      <w:pPr>
        <w:pStyle w:val="FreeForm"/>
        <w:rPr>
          <w:rFonts w:ascii="Times New Roman" w:eastAsia="Times New Roman" w:hAnsi="Times New Roman" w:cs="Times New Roman"/>
          <w:i/>
          <w:iCs/>
          <w:spacing w:val="1"/>
          <w:sz w:val="22"/>
          <w:szCs w:val="22"/>
        </w:rPr>
      </w:pPr>
      <w:r>
        <w:rPr>
          <w:rFonts w:ascii="Times New Roman" w:eastAsia="Times New Roman" w:hAnsi="Times New Roman" w:cs="Times New Roman"/>
          <w:spacing w:val="1"/>
          <w:sz w:val="22"/>
          <w:szCs w:val="22"/>
        </w:rPr>
        <w:tab/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ab/>
      </w:r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 xml:space="preserve">The Astrophysical Journal </w:t>
      </w:r>
    </w:p>
    <w:p w14:paraId="6659F15A" w14:textId="77777777" w:rsidR="00190383" w:rsidRDefault="001F7F49">
      <w:pPr>
        <w:pStyle w:val="FreeForm"/>
        <w:rPr>
          <w:rFonts w:ascii="Times New Roman" w:eastAsia="Times New Roman" w:hAnsi="Times New Roman" w:cs="Times New Roman"/>
          <w:i/>
          <w:iCs/>
          <w:spacing w:val="1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spacing w:val="1"/>
          <w:sz w:val="22"/>
          <w:szCs w:val="22"/>
        </w:rPr>
        <w:tab/>
      </w:r>
      <w:r>
        <w:rPr>
          <w:rFonts w:ascii="Times New Roman" w:eastAsia="Times New Roman" w:hAnsi="Times New Roman" w:cs="Times New Roman"/>
          <w:i/>
          <w:iCs/>
          <w:spacing w:val="1"/>
          <w:sz w:val="22"/>
          <w:szCs w:val="22"/>
        </w:rPr>
        <w:tab/>
      </w:r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 xml:space="preserve">The Astronomical Journal </w:t>
      </w:r>
    </w:p>
    <w:p w14:paraId="238D0973" w14:textId="77777777" w:rsidR="00190383" w:rsidRDefault="001F7F49">
      <w:pPr>
        <w:pStyle w:val="FreeForm"/>
        <w:rPr>
          <w:rFonts w:ascii="Times New Roman" w:eastAsia="Times New Roman" w:hAnsi="Times New Roman" w:cs="Times New Roman"/>
          <w:i/>
          <w:iCs/>
          <w:spacing w:val="1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spacing w:val="1"/>
          <w:sz w:val="22"/>
          <w:szCs w:val="22"/>
        </w:rPr>
        <w:tab/>
      </w:r>
      <w:r>
        <w:rPr>
          <w:rFonts w:ascii="Times New Roman" w:eastAsia="Times New Roman" w:hAnsi="Times New Roman" w:cs="Times New Roman"/>
          <w:i/>
          <w:iCs/>
          <w:spacing w:val="1"/>
          <w:sz w:val="22"/>
          <w:szCs w:val="22"/>
        </w:rPr>
        <w:tab/>
      </w:r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 xml:space="preserve">Journal of Cosmology and </w:t>
      </w:r>
      <w:proofErr w:type="spellStart"/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>Astroparticle</w:t>
      </w:r>
      <w:proofErr w:type="spellEnd"/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 xml:space="preserve"> Physics </w:t>
      </w:r>
    </w:p>
    <w:p w14:paraId="74B04F00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Reviewer for the NASA Postdoctoral Fellowship Program</w:t>
      </w:r>
      <w:r>
        <w:rPr>
          <w:rFonts w:ascii="Arial Unicode MS" w:hAnsi="Arial Unicode MS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  <w:lang w:val="fr-FR"/>
        </w:rPr>
        <w:t xml:space="preserve">Session Chair, </w:t>
      </w:r>
      <w:r>
        <w:rPr>
          <w:rFonts w:ascii="Times New Roman" w:hAnsi="Times New Roman"/>
          <w:sz w:val="22"/>
          <w:szCs w:val="22"/>
        </w:rPr>
        <w:t>“</w:t>
      </w:r>
      <w:r>
        <w:rPr>
          <w:rFonts w:ascii="Times New Roman" w:hAnsi="Times New Roman"/>
          <w:sz w:val="22"/>
          <w:szCs w:val="22"/>
          <w:lang w:val="en-US"/>
        </w:rPr>
        <w:t>Wide-Field Surveys and QSO Physics</w:t>
      </w:r>
      <w:r>
        <w:rPr>
          <w:rFonts w:ascii="Times New Roman" w:hAnsi="Times New Roman"/>
          <w:sz w:val="22"/>
          <w:szCs w:val="22"/>
        </w:rPr>
        <w:t xml:space="preserve">” </w:t>
      </w:r>
      <w:r>
        <w:rPr>
          <w:rFonts w:ascii="Times New Roman" w:hAnsi="Times New Roman"/>
          <w:sz w:val="22"/>
          <w:szCs w:val="22"/>
          <w:lang w:val="en-US"/>
        </w:rPr>
        <w:t xml:space="preserve">Parallel, UK National Astronomy Meeting, 2015. Founder </w:t>
      </w:r>
      <w:r>
        <w:rPr>
          <w:rFonts w:ascii="Times New Roman" w:hAnsi="Times New Roman"/>
          <w:sz w:val="22"/>
          <w:szCs w:val="22"/>
        </w:rPr>
        <w:t xml:space="preserve">“Astronomers for America” </w:t>
      </w:r>
      <w:r>
        <w:rPr>
          <w:rFonts w:ascii="Times New Roman" w:hAnsi="Times New Roman"/>
          <w:sz w:val="22"/>
          <w:szCs w:val="22"/>
          <w:lang w:val="en-US"/>
        </w:rPr>
        <w:t xml:space="preserve">and </w:t>
      </w:r>
      <w:r>
        <w:rPr>
          <w:rFonts w:ascii="Times New Roman" w:hAnsi="Times New Roman"/>
          <w:sz w:val="22"/>
          <w:szCs w:val="22"/>
        </w:rPr>
        <w:t>“</w:t>
      </w:r>
      <w:r>
        <w:rPr>
          <w:rFonts w:ascii="Times New Roman" w:hAnsi="Times New Roman"/>
          <w:sz w:val="22"/>
          <w:szCs w:val="22"/>
          <w:lang w:val="en-US"/>
        </w:rPr>
        <w:t>Scots for Science</w:t>
      </w:r>
      <w:r>
        <w:rPr>
          <w:rFonts w:ascii="Times New Roman" w:hAnsi="Times New Roman"/>
          <w:sz w:val="22"/>
          <w:szCs w:val="22"/>
        </w:rPr>
        <w:t xml:space="preserve">” </w:t>
      </w:r>
    </w:p>
    <w:p w14:paraId="2AD3A51E" w14:textId="77777777" w:rsidR="00190383" w:rsidRDefault="0019038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14723BF4" w14:textId="77777777" w:rsidR="00190383" w:rsidRDefault="001F7F49">
      <w:pPr>
        <w:pStyle w:val="FreeForm"/>
        <w:rPr>
          <w:rFonts w:ascii="Times New Roman" w:eastAsia="Times New Roman" w:hAnsi="Times New Roman" w:cs="Times New Roman"/>
          <w:color w:val="0096FF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</w:rPr>
        <w:t>M</w:t>
      </w:r>
      <w:r>
        <w:rPr>
          <w:rFonts w:ascii="Times New Roman" w:hAnsi="Times New Roman"/>
          <w:color w:val="0096FF"/>
          <w:spacing w:val="2"/>
          <w:sz w:val="22"/>
          <w:szCs w:val="22"/>
        </w:rPr>
        <w:t>E</w:t>
      </w:r>
      <w:r>
        <w:rPr>
          <w:rFonts w:ascii="Times New Roman" w:hAnsi="Times New Roman"/>
          <w:color w:val="0096FF"/>
          <w:sz w:val="22"/>
          <w:szCs w:val="22"/>
        </w:rPr>
        <w:t>M</w:t>
      </w:r>
      <w:r>
        <w:rPr>
          <w:rFonts w:ascii="Times New Roman" w:hAnsi="Times New Roman"/>
          <w:color w:val="0096FF"/>
          <w:spacing w:val="2"/>
          <w:sz w:val="22"/>
          <w:szCs w:val="22"/>
          <w:lang w:val="de-DE"/>
        </w:rPr>
        <w:t>BER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S</w:t>
      </w:r>
      <w:r>
        <w:rPr>
          <w:rFonts w:ascii="Times New Roman" w:hAnsi="Times New Roman"/>
          <w:color w:val="0096FF"/>
          <w:spacing w:val="2"/>
          <w:sz w:val="22"/>
          <w:szCs w:val="22"/>
        </w:rPr>
        <w:t>H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</w:rPr>
        <w:t>P</w:t>
      </w:r>
      <w:r>
        <w:rPr>
          <w:rFonts w:ascii="Times New Roman" w:hAnsi="Times New Roman"/>
          <w:color w:val="0096FF"/>
          <w:sz w:val="22"/>
          <w:szCs w:val="22"/>
        </w:rPr>
        <w:t>S</w:t>
      </w:r>
      <w:r>
        <w:rPr>
          <w:rFonts w:ascii="Times New Roman" w:hAnsi="Times New Roman"/>
          <w:color w:val="0096FF"/>
          <w:spacing w:val="33"/>
          <w:sz w:val="22"/>
          <w:szCs w:val="22"/>
        </w:rPr>
        <w:t xml:space="preserve"> </w:t>
      </w:r>
      <w:r>
        <w:rPr>
          <w:rFonts w:ascii="Times New Roman" w:hAnsi="Times New Roman"/>
          <w:color w:val="0096FF"/>
          <w:sz w:val="22"/>
          <w:szCs w:val="22"/>
          <w:lang w:val="en-US"/>
        </w:rPr>
        <w:t>OF</w:t>
      </w:r>
      <w:r>
        <w:rPr>
          <w:rFonts w:ascii="Times New Roman" w:hAnsi="Times New Roman"/>
          <w:color w:val="0096FF"/>
          <w:spacing w:val="9"/>
          <w:sz w:val="22"/>
          <w:szCs w:val="22"/>
        </w:rPr>
        <w:t xml:space="preserve"> 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S</w:t>
      </w:r>
      <w:r>
        <w:rPr>
          <w:rFonts w:ascii="Times New Roman" w:hAnsi="Times New Roman"/>
          <w:color w:val="0096FF"/>
          <w:spacing w:val="2"/>
          <w:sz w:val="22"/>
          <w:szCs w:val="22"/>
        </w:rPr>
        <w:t>C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lang w:val="de-DE"/>
        </w:rPr>
        <w:t>ENT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</w:rPr>
        <w:t>F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I</w:t>
      </w:r>
      <w:r>
        <w:rPr>
          <w:rFonts w:ascii="Times New Roman" w:hAnsi="Times New Roman"/>
          <w:color w:val="0096FF"/>
          <w:sz w:val="22"/>
          <w:szCs w:val="22"/>
        </w:rPr>
        <w:t>C</w:t>
      </w:r>
      <w:r>
        <w:rPr>
          <w:rFonts w:ascii="Times New Roman" w:hAnsi="Times New Roman"/>
          <w:color w:val="0096FF"/>
          <w:spacing w:val="26"/>
          <w:sz w:val="22"/>
          <w:szCs w:val="22"/>
        </w:rPr>
        <w:t xml:space="preserve"> 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S</w:t>
      </w:r>
      <w:r>
        <w:rPr>
          <w:rFonts w:ascii="Times New Roman" w:hAnsi="Times New Roman"/>
          <w:color w:val="0096FF"/>
          <w:spacing w:val="2"/>
          <w:sz w:val="22"/>
          <w:szCs w:val="22"/>
          <w:lang w:val="es-ES_tradnl"/>
        </w:rPr>
        <w:t>OC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lang w:val="de-DE"/>
        </w:rPr>
        <w:t>ET</w:t>
      </w:r>
      <w:r>
        <w:rPr>
          <w:rFonts w:ascii="Times New Roman" w:hAnsi="Times New Roman"/>
          <w:color w:val="0096FF"/>
          <w:spacing w:val="1"/>
          <w:sz w:val="22"/>
          <w:szCs w:val="22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</w:rPr>
        <w:t>E</w:t>
      </w:r>
      <w:r>
        <w:rPr>
          <w:rFonts w:ascii="Times New Roman" w:hAnsi="Times New Roman"/>
          <w:color w:val="0096FF"/>
          <w:sz w:val="22"/>
          <w:szCs w:val="22"/>
        </w:rPr>
        <w:t xml:space="preserve">S </w:t>
      </w:r>
    </w:p>
    <w:p w14:paraId="7D72C120" w14:textId="77777777" w:rsidR="00190383" w:rsidRDefault="001F7F49">
      <w:pPr>
        <w:pStyle w:val="FreeForm"/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lang w:val="en-US"/>
        </w:rPr>
        <w:t>Fellow Royal Astronomical Society (since July 2004)</w:t>
      </w:r>
    </w:p>
    <w:p w14:paraId="3667DF63" w14:textId="77777777" w:rsidR="00190383" w:rsidRDefault="001F7F49">
      <w:pPr>
        <w:pStyle w:val="FreeForm"/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lang w:val="en-US"/>
        </w:rPr>
        <w:t xml:space="preserve">Full Member American Astronomical Society, (since Nov 2009) </w:t>
      </w:r>
      <w:r>
        <w:rPr>
          <w:rFonts w:ascii="Times New Roman" w:hAnsi="Times New Roman"/>
          <w:spacing w:val="1"/>
          <w:sz w:val="22"/>
          <w:szCs w:val="22"/>
          <w:lang w:val="en-US"/>
        </w:rPr>
        <w:tab/>
      </w:r>
    </w:p>
    <w:p w14:paraId="49F1AF0F" w14:textId="77777777" w:rsidR="00190383" w:rsidRDefault="001F7F49">
      <w:pPr>
        <w:pStyle w:val="FreeForm"/>
        <w:rPr>
          <w:rFonts w:ascii="Times New Roman" w:eastAsia="Times New Roman" w:hAnsi="Times New Roman" w:cs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lang w:val="en-US"/>
        </w:rPr>
        <w:t xml:space="preserve">Founder </w:t>
      </w:r>
      <w:r>
        <w:rPr>
          <w:rFonts w:ascii="Times New Roman" w:hAnsi="Times New Roman"/>
          <w:spacing w:val="1"/>
          <w:sz w:val="22"/>
          <w:szCs w:val="22"/>
        </w:rPr>
        <w:t>“Astronomers for America”</w:t>
      </w:r>
    </w:p>
    <w:p w14:paraId="57D5A0F9" w14:textId="77777777" w:rsidR="00190383" w:rsidRDefault="0019038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398D5815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lang w:val="es-ES_tradnl"/>
        </w:rPr>
        <w:t>PRESS RELEASES</w:t>
      </w:r>
      <w:r>
        <w:rPr>
          <w:rFonts w:ascii="Times New Roman" w:hAnsi="Times New Roman"/>
          <w:sz w:val="22"/>
          <w:szCs w:val="22"/>
        </w:rPr>
        <w:t xml:space="preserve"> </w:t>
      </w:r>
    </w:p>
    <w:p w14:paraId="7E78FF7B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2012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BOSS Lyman-α </w:t>
      </w:r>
      <w:r>
        <w:rPr>
          <w:rFonts w:ascii="Times New Roman" w:hAnsi="Times New Roman"/>
          <w:sz w:val="22"/>
          <w:szCs w:val="22"/>
          <w:lang w:val="en-US"/>
        </w:rPr>
        <w:t xml:space="preserve">Forest BAO Detection (incl.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image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credit) </w:t>
      </w:r>
    </w:p>
    <w:p w14:paraId="02EE1A6F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2012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US"/>
        </w:rPr>
        <w:t>Quasar Broad Absorption Line Disappearance</w:t>
      </w:r>
      <w:r>
        <w:rPr>
          <w:rFonts w:ascii="Arial Unicode MS" w:hAnsi="Arial Unicode MS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 xml:space="preserve">2009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US"/>
        </w:rPr>
        <w:t>SDSS-III: BOSS First Light</w:t>
      </w:r>
    </w:p>
    <w:p w14:paraId="0378B479" w14:textId="77777777" w:rsidR="00190383" w:rsidRDefault="0019038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48B03683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lang w:val="en-US"/>
        </w:rPr>
        <w:t xml:space="preserve">SELECTED </w:t>
      </w:r>
      <w:r>
        <w:rPr>
          <w:rFonts w:ascii="Times New Roman" w:hAnsi="Times New Roman"/>
          <w:color w:val="0096FF"/>
          <w:sz w:val="22"/>
          <w:szCs w:val="22"/>
          <w:lang w:val="de-DE"/>
        </w:rPr>
        <w:t>OUTREACH</w:t>
      </w:r>
      <w:r>
        <w:rPr>
          <w:rFonts w:ascii="Times New Roman" w:hAnsi="Times New Roman"/>
          <w:sz w:val="22"/>
          <w:szCs w:val="22"/>
        </w:rPr>
        <w:t xml:space="preserve"> </w:t>
      </w:r>
    </w:p>
    <w:p w14:paraId="2B282509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2015, 2016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s-ES_tradnl"/>
        </w:rPr>
        <w:t>ROE Open Day</w:t>
      </w:r>
      <w:r>
        <w:rPr>
          <w:rFonts w:ascii="Arial Unicode MS" w:hAnsi="Arial Unicode MS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>2013, 2014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US"/>
        </w:rPr>
        <w:t>Public Observing Nights, Drexel University</w:t>
      </w:r>
      <w:r>
        <w:rPr>
          <w:rFonts w:ascii="Arial Unicode MS" w:hAnsi="Arial Unicode MS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>2012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US"/>
        </w:rPr>
        <w:t>LBNL Open House</w:t>
      </w:r>
      <w:r>
        <w:rPr>
          <w:rFonts w:ascii="Arial Unicode MS" w:hAnsi="Arial Unicode MS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>2008</w:t>
      </w:r>
      <w:r>
        <w:rPr>
          <w:rFonts w:ascii="Times New Roman" w:hAnsi="Times New Roman"/>
          <w:sz w:val="22"/>
          <w:szCs w:val="22"/>
          <w:lang w:val="en-US"/>
        </w:rPr>
        <w:t>, 2009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US"/>
        </w:rPr>
        <w:t xml:space="preserve">Penn State In-Service Workshop in Astronomy </w:t>
      </w:r>
    </w:p>
    <w:p w14:paraId="3E219293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2008, 2009 </w:t>
      </w:r>
      <w:r>
        <w:rPr>
          <w:rFonts w:ascii="Times New Roman" w:hAnsi="Times New Roman"/>
          <w:sz w:val="22"/>
          <w:szCs w:val="22"/>
          <w:lang w:val="en-US"/>
        </w:rPr>
        <w:tab/>
        <w:t xml:space="preserve">Penn State Astronomy and Astrophysics annual </w:t>
      </w:r>
      <w:r>
        <w:rPr>
          <w:rFonts w:ascii="Times New Roman" w:hAnsi="Times New Roman"/>
          <w:sz w:val="22"/>
          <w:szCs w:val="22"/>
        </w:rPr>
        <w:t>“</w:t>
      </w:r>
      <w:r>
        <w:rPr>
          <w:rFonts w:ascii="Times New Roman" w:hAnsi="Times New Roman"/>
          <w:sz w:val="22"/>
          <w:szCs w:val="22"/>
          <w:lang w:val="de-DE"/>
        </w:rPr>
        <w:t>AstroFest</w:t>
      </w:r>
      <w:r>
        <w:rPr>
          <w:rFonts w:ascii="Times New Roman" w:hAnsi="Times New Roman"/>
          <w:sz w:val="22"/>
          <w:szCs w:val="22"/>
        </w:rPr>
        <w:t xml:space="preserve">” </w:t>
      </w:r>
    </w:p>
    <w:p w14:paraId="2900F61C" w14:textId="77777777" w:rsidR="00190383" w:rsidRDefault="0019038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24EE4872" w14:textId="77777777" w:rsidR="00190383" w:rsidRDefault="001F7F49">
      <w:pPr>
        <w:pStyle w:val="FreeForm"/>
        <w:rPr>
          <w:rFonts w:ascii="Times New Roman" w:eastAsia="Times New Roman" w:hAnsi="Times New Roman" w:cs="Times New Roman"/>
          <w:color w:val="0096FF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lang w:val="en-US"/>
        </w:rPr>
        <w:t>MAIN COLLABORATOS</w:t>
      </w:r>
    </w:p>
    <w:p w14:paraId="645E00B3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John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Timlin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(PhD student, Drexel), Prof. Gordon Richards (Drexel), Dr. Chelsea MacLeod (former postdoc in UoE research group, now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CfA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, Harvard), Prof. Andy Lawrence (UoE), Prof. Fred </w:t>
      </w:r>
      <w:r>
        <w:rPr>
          <w:rFonts w:ascii="Times New Roman" w:hAnsi="Times New Roman"/>
          <w:sz w:val="22"/>
          <w:szCs w:val="22"/>
        </w:rPr>
        <w:t>Hamann</w:t>
      </w:r>
      <w:r>
        <w:rPr>
          <w:rFonts w:ascii="Times New Roman" w:hAnsi="Times New Roman"/>
          <w:sz w:val="22"/>
          <w:szCs w:val="22"/>
          <w:lang w:val="en-US"/>
        </w:rPr>
        <w:t xml:space="preserve"> (UC Riverside), Prof. Nadia </w:t>
      </w:r>
      <w:r>
        <w:rPr>
          <w:rFonts w:ascii="Times New Roman" w:hAnsi="Times New Roman"/>
          <w:sz w:val="22"/>
          <w:szCs w:val="22"/>
        </w:rPr>
        <w:t>Zakamska</w:t>
      </w:r>
      <w:r>
        <w:rPr>
          <w:rFonts w:ascii="Times New Roman" w:hAnsi="Times New Roman"/>
          <w:sz w:val="22"/>
          <w:szCs w:val="22"/>
          <w:lang w:val="en-US"/>
        </w:rPr>
        <w:t xml:space="preserve"> (Johns Hopkins), </w:t>
      </w:r>
      <w:r>
        <w:rPr>
          <w:rFonts w:ascii="Times New Roman" w:hAnsi="Times New Roman"/>
          <w:sz w:val="22"/>
          <w:szCs w:val="22"/>
        </w:rPr>
        <w:t>P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rof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. David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Aspinall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(School of Informatics, UoE), Dr. Isabelle </w:t>
      </w:r>
      <w:r>
        <w:rPr>
          <w:rFonts w:ascii="Times New Roman" w:hAnsi="Times New Roman"/>
          <w:sz w:val="22"/>
          <w:szCs w:val="22"/>
        </w:rPr>
        <w:t>Pâris</w:t>
      </w:r>
      <w:r>
        <w:rPr>
          <w:rFonts w:ascii="Times New Roman" w:hAnsi="Times New Roman"/>
          <w:sz w:val="22"/>
          <w:szCs w:val="22"/>
          <w:lang w:val="en-US"/>
        </w:rPr>
        <w:t xml:space="preserve"> (formerly </w:t>
      </w:r>
      <w:r>
        <w:rPr>
          <w:rFonts w:ascii="Times New Roman" w:hAnsi="Times New Roman"/>
          <w:sz w:val="22"/>
          <w:szCs w:val="22"/>
          <w:lang w:val="fr-FR"/>
        </w:rPr>
        <w:t>Aix-Marseille Université</w:t>
      </w:r>
      <w:r>
        <w:rPr>
          <w:rFonts w:ascii="Times New Roman" w:hAnsi="Times New Roman"/>
          <w:sz w:val="22"/>
          <w:szCs w:val="22"/>
          <w:lang w:val="en-US"/>
        </w:rPr>
        <w:t>)</w:t>
      </w:r>
    </w:p>
    <w:p w14:paraId="054DB137" w14:textId="77777777" w:rsidR="00190383" w:rsidRDefault="0019038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10944AD3" w14:textId="77777777" w:rsidR="00190383" w:rsidRDefault="0019038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24072AD7" w14:textId="77777777" w:rsidR="00190383" w:rsidRDefault="00190383">
      <w:pPr>
        <w:pStyle w:val="FreeForm"/>
        <w:rPr>
          <w:rFonts w:ascii="Times" w:eastAsia="Times" w:hAnsi="Times" w:cs="Times"/>
          <w:color w:val="0096FF"/>
          <w:sz w:val="22"/>
          <w:szCs w:val="22"/>
        </w:rPr>
      </w:pPr>
    </w:p>
    <w:p w14:paraId="420337B2" w14:textId="77777777" w:rsidR="00190383" w:rsidRDefault="00190383">
      <w:pPr>
        <w:pStyle w:val="FreeForm"/>
        <w:rPr>
          <w:rFonts w:ascii="Times" w:eastAsia="Times" w:hAnsi="Times" w:cs="Times"/>
          <w:color w:val="0096FF"/>
          <w:sz w:val="22"/>
          <w:szCs w:val="22"/>
        </w:rPr>
      </w:pPr>
    </w:p>
    <w:p w14:paraId="107C8D58" w14:textId="77777777" w:rsidR="00190383" w:rsidRDefault="00190383">
      <w:pPr>
        <w:pStyle w:val="FreeForm"/>
        <w:rPr>
          <w:rFonts w:ascii="Times" w:eastAsia="Times" w:hAnsi="Times" w:cs="Times"/>
          <w:color w:val="0096FF"/>
          <w:sz w:val="22"/>
          <w:szCs w:val="22"/>
        </w:rPr>
      </w:pPr>
    </w:p>
    <w:p w14:paraId="15472F1B" w14:textId="77777777" w:rsidR="00190383" w:rsidRDefault="001F7F4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Appendix: All on-going and submitted grants and funding of the PI (Funding ID)</w:t>
      </w:r>
    </w:p>
    <w:p w14:paraId="66E6D2E2" w14:textId="77777777" w:rsidR="00190383" w:rsidRDefault="001F7F49">
      <w:pPr>
        <w:pStyle w:val="FreeForm"/>
        <w:ind w:left="113"/>
        <w:jc w:val="center"/>
        <w:rPr>
          <w:rFonts w:ascii="Times New Roman" w:eastAsia="Times New Roman" w:hAnsi="Times New Roman" w:cs="Times New Roman"/>
          <w:i/>
          <w:iCs/>
          <w:spacing w:val="1"/>
          <w:sz w:val="22"/>
          <w:szCs w:val="22"/>
        </w:rPr>
      </w:pPr>
      <w:r>
        <w:rPr>
          <w:rFonts w:ascii="Times New Roman" w:hAnsi="Times New Roman"/>
          <w:i/>
          <w:iCs/>
          <w:spacing w:val="1"/>
          <w:sz w:val="22"/>
          <w:szCs w:val="22"/>
          <w:u w:val="single"/>
          <w:lang w:val="en-US"/>
        </w:rPr>
        <w:t>Mandatory information</w:t>
      </w:r>
      <w:r>
        <w:rPr>
          <w:rFonts w:ascii="Times New Roman" w:hAnsi="Times New Roman"/>
          <w:i/>
          <w:iCs/>
          <w:spacing w:val="1"/>
          <w:sz w:val="22"/>
          <w:szCs w:val="22"/>
          <w:lang w:val="en-US"/>
        </w:rPr>
        <w:t xml:space="preserve"> (does not count towards page limits)</w:t>
      </w:r>
    </w:p>
    <w:p w14:paraId="40350B28" w14:textId="77777777" w:rsidR="00190383" w:rsidRDefault="0019038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14:paraId="4DF9DC51" w14:textId="77777777" w:rsidR="00190383" w:rsidRDefault="001F7F49">
      <w:pPr>
        <w:pStyle w:val="FreeForm"/>
        <w:ind w:left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On-going Grants</w:t>
      </w:r>
    </w:p>
    <w:tbl>
      <w:tblPr>
        <w:tblW w:w="9212" w:type="dxa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5"/>
        <w:gridCol w:w="1507"/>
        <w:gridCol w:w="1538"/>
        <w:gridCol w:w="1326"/>
        <w:gridCol w:w="1720"/>
        <w:gridCol w:w="1856"/>
      </w:tblGrid>
      <w:tr w:rsidR="00190383" w14:paraId="57C92340" w14:textId="77777777">
        <w:trPr>
          <w:trHeight w:val="733"/>
        </w:trPr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8" w:space="0" w:color="CACACA"/>
            </w:tcBorders>
            <w:shd w:val="clear" w:color="auto" w:fill="CBCBCB"/>
            <w:tcMar>
              <w:top w:w="50" w:type="dxa"/>
              <w:left w:w="192" w:type="dxa"/>
              <w:bottom w:w="50" w:type="dxa"/>
              <w:right w:w="50" w:type="dxa"/>
            </w:tcMar>
          </w:tcPr>
          <w:p w14:paraId="0585E0A7" w14:textId="77777777" w:rsidR="00190383" w:rsidRDefault="001F7F49">
            <w:pPr>
              <w:pStyle w:val="FreeForm"/>
              <w:ind w:left="142"/>
              <w:jc w:val="center"/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Project Title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CBCBCB"/>
            <w:tcMar>
              <w:top w:w="50" w:type="dxa"/>
              <w:left w:w="192" w:type="dxa"/>
              <w:bottom w:w="50" w:type="dxa"/>
              <w:right w:w="50" w:type="dxa"/>
            </w:tcMar>
          </w:tcPr>
          <w:p w14:paraId="7C08163E" w14:textId="77777777" w:rsidR="00190383" w:rsidRDefault="001F7F49">
            <w:pPr>
              <w:pStyle w:val="FreeForm"/>
              <w:ind w:left="142"/>
              <w:jc w:val="center"/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Funding source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CBCBCB"/>
            <w:tcMar>
              <w:top w:w="50" w:type="dxa"/>
              <w:left w:w="192" w:type="dxa"/>
              <w:bottom w:w="50" w:type="dxa"/>
              <w:right w:w="50" w:type="dxa"/>
            </w:tcMar>
          </w:tcPr>
          <w:p w14:paraId="5D4A55D6" w14:textId="77777777" w:rsidR="00190383" w:rsidRDefault="001F7F49">
            <w:pPr>
              <w:pStyle w:val="FreeForm"/>
              <w:ind w:left="142"/>
              <w:jc w:val="center"/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Amount</w:t>
            </w:r>
          </w:p>
          <w:p w14:paraId="07CBE2C4" w14:textId="77777777" w:rsidR="00190383" w:rsidRDefault="001F7F49">
            <w:pPr>
              <w:pStyle w:val="FreeForm"/>
              <w:ind w:left="142"/>
              <w:jc w:val="center"/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(Euros)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8" w:space="0" w:color="CACACA"/>
              <w:bottom w:val="single" w:sz="8" w:space="0" w:color="CACACA"/>
              <w:right w:val="single" w:sz="2" w:space="0" w:color="000000"/>
            </w:tcBorders>
            <w:shd w:val="clear" w:color="auto" w:fill="CBCBCB"/>
            <w:tcMar>
              <w:top w:w="50" w:type="dxa"/>
              <w:left w:w="192" w:type="dxa"/>
              <w:bottom w:w="50" w:type="dxa"/>
              <w:right w:w="50" w:type="dxa"/>
            </w:tcMar>
          </w:tcPr>
          <w:p w14:paraId="33C71B85" w14:textId="77777777" w:rsidR="00190383" w:rsidRDefault="001F7F49">
            <w:pPr>
              <w:pStyle w:val="FreeForm"/>
              <w:ind w:left="142"/>
              <w:jc w:val="center"/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Period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2" w:space="0" w:color="000000"/>
            </w:tcBorders>
            <w:shd w:val="clear" w:color="auto" w:fill="CBCBCB"/>
            <w:tcMar>
              <w:top w:w="50" w:type="dxa"/>
              <w:left w:w="192" w:type="dxa"/>
              <w:bottom w:w="50" w:type="dxa"/>
              <w:right w:w="50" w:type="dxa"/>
            </w:tcMar>
          </w:tcPr>
          <w:p w14:paraId="78779E7F" w14:textId="77777777" w:rsidR="00190383" w:rsidRDefault="001F7F49">
            <w:pPr>
              <w:pStyle w:val="FreeForm"/>
              <w:ind w:left="142"/>
              <w:jc w:val="center"/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Role of the PI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8" w:space="0" w:color="CACACA"/>
              <w:right w:val="single" w:sz="2" w:space="0" w:color="000000"/>
            </w:tcBorders>
            <w:shd w:val="clear" w:color="auto" w:fill="CBCBCB"/>
            <w:tcMar>
              <w:top w:w="50" w:type="dxa"/>
              <w:left w:w="192" w:type="dxa"/>
              <w:bottom w:w="50" w:type="dxa"/>
              <w:right w:w="50" w:type="dxa"/>
            </w:tcMar>
          </w:tcPr>
          <w:p w14:paraId="20085E88" w14:textId="77777777" w:rsidR="00190383" w:rsidRDefault="001F7F49">
            <w:pPr>
              <w:pStyle w:val="FreeForm"/>
              <w:ind w:left="142"/>
              <w:jc w:val="center"/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Relation to current </w:t>
            </w:r>
          </w:p>
          <w:p w14:paraId="7C1F4C90" w14:textId="77777777" w:rsidR="00190383" w:rsidRDefault="001F7F49">
            <w:pPr>
              <w:pStyle w:val="FreeForm"/>
              <w:ind w:left="142"/>
              <w:jc w:val="center"/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ERC proposal</w:t>
            </w:r>
          </w:p>
        </w:tc>
      </w:tr>
      <w:tr w:rsidR="00190383" w14:paraId="2ECC8BEB" w14:textId="77777777">
        <w:trPr>
          <w:trHeight w:val="2883"/>
        </w:trPr>
        <w:tc>
          <w:tcPr>
            <w:tcW w:w="1291" w:type="dxa"/>
            <w:tcBorders>
              <w:top w:val="single" w:sz="8" w:space="0" w:color="CACACA"/>
              <w:left w:val="single" w:sz="2" w:space="0" w:color="000000"/>
              <w:bottom w:val="single" w:sz="2" w:space="0" w:color="000000"/>
              <w:right w:val="single" w:sz="8" w:space="0" w:color="CACACA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5A40AA" w14:textId="77777777" w:rsidR="00190383" w:rsidRDefault="001F7F49">
            <w:pPr>
              <w:pStyle w:val="FreeForm"/>
              <w:spacing w:after="240"/>
            </w:pPr>
            <w:r>
              <w:rPr>
                <w:rFonts w:ascii="Times New Roman" w:hAnsi="Times New Roman"/>
                <w:sz w:val="22"/>
                <w:szCs w:val="22"/>
              </w:rPr>
              <w:t>STFC   Ernest  Rutherford Fellowship (ERF)</w:t>
            </w:r>
          </w:p>
        </w:tc>
        <w:tc>
          <w:tcPr>
            <w:tcW w:w="1539" w:type="dxa"/>
            <w:tcBorders>
              <w:top w:val="single" w:sz="8" w:space="0" w:color="CACACA"/>
              <w:left w:val="single" w:sz="8" w:space="0" w:color="CACACA"/>
              <w:bottom w:val="single" w:sz="2" w:space="0" w:color="000000"/>
              <w:right w:val="single" w:sz="8" w:space="0" w:color="CACACA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6FA19C" w14:textId="77777777" w:rsidR="00190383" w:rsidRDefault="001F7F49">
            <w:pPr>
              <w:pStyle w:val="FreeForm"/>
              <w:spacing w:after="240"/>
            </w:pPr>
            <w:r>
              <w:rPr>
                <w:rFonts w:ascii="Times New Roman" w:hAnsi="Times New Roman"/>
                <w:sz w:val="22"/>
                <w:szCs w:val="22"/>
              </w:rPr>
              <w:t>STFC, U.K.</w:t>
            </w:r>
          </w:p>
        </w:tc>
        <w:tc>
          <w:tcPr>
            <w:tcW w:w="1371" w:type="dxa"/>
            <w:tcBorders>
              <w:top w:val="single" w:sz="8" w:space="0" w:color="CACACA"/>
              <w:left w:val="single" w:sz="8" w:space="0" w:color="CACACA"/>
              <w:bottom w:val="single" w:sz="2" w:space="0" w:color="000000"/>
              <w:right w:val="single" w:sz="8" w:space="0" w:color="CACACA"/>
            </w:tcBorders>
            <w:shd w:val="clear" w:color="auto" w:fill="auto"/>
            <w:tcMar>
              <w:top w:w="50" w:type="dxa"/>
              <w:left w:w="1468" w:type="dxa"/>
              <w:bottom w:w="50" w:type="dxa"/>
              <w:right w:w="50" w:type="dxa"/>
            </w:tcMar>
          </w:tcPr>
          <w:p w14:paraId="7C97AE11" w14:textId="77777777" w:rsidR="00190383" w:rsidRDefault="001F7F49">
            <w:pPr>
              <w:pStyle w:val="FreeForm"/>
            </w:pPr>
            <w:r>
              <w:rPr>
                <w:rFonts w:ascii="Times New Roman" w:hAnsi="Times New Roman"/>
                <w:sz w:val="22"/>
                <w:szCs w:val="22"/>
              </w:rPr>
              <w:t>679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  <w:r>
              <w:rPr>
                <w:rFonts w:ascii="Times New Roman" w:hAnsi="Times New Roman"/>
                <w:sz w:val="22"/>
                <w:szCs w:val="22"/>
              </w:rPr>
              <w:t>569</w:t>
            </w:r>
          </w:p>
        </w:tc>
        <w:tc>
          <w:tcPr>
            <w:tcW w:w="1354" w:type="dxa"/>
            <w:tcBorders>
              <w:top w:val="single" w:sz="8" w:space="0" w:color="CACACA"/>
              <w:left w:val="single" w:sz="8" w:space="0" w:color="CACACA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FDBE8E" w14:textId="77777777" w:rsidR="00190383" w:rsidRDefault="001F7F49">
            <w:pPr>
              <w:pStyle w:val="FreeForm"/>
              <w:spacing w:after="240"/>
            </w:pPr>
            <w:r>
              <w:rPr>
                <w:rFonts w:ascii="Times New Roman" w:hAnsi="Times New Roman"/>
                <w:sz w:val="22"/>
                <w:szCs w:val="22"/>
              </w:rPr>
              <w:t>01-OCT-2014</w:t>
            </w:r>
          </w:p>
          <w:p w14:paraId="5E843B81" w14:textId="77777777" w:rsidR="00190383" w:rsidRDefault="001F7F49">
            <w:pPr>
              <w:pStyle w:val="FreeForm"/>
              <w:spacing w:after="240"/>
            </w:pPr>
            <w:r>
              <w:rPr>
                <w:rFonts w:ascii="Times New Roman" w:hAnsi="Times New Roman"/>
                <w:sz w:val="22"/>
                <w:szCs w:val="22"/>
              </w:rPr>
              <w:t xml:space="preserve">to </w:t>
            </w:r>
          </w:p>
          <w:p w14:paraId="11EBAF9D" w14:textId="77777777" w:rsidR="00190383" w:rsidRDefault="001F7F49">
            <w:pPr>
              <w:pStyle w:val="FreeForm"/>
              <w:spacing w:after="240"/>
            </w:pPr>
            <w:r>
              <w:rPr>
                <w:rFonts w:ascii="Times New Roman" w:hAnsi="Times New Roman"/>
                <w:sz w:val="22"/>
                <w:szCs w:val="22"/>
              </w:rPr>
              <w:t>30-SEP-2019</w:t>
            </w:r>
          </w:p>
        </w:tc>
        <w:tc>
          <w:tcPr>
            <w:tcW w:w="1758" w:type="dxa"/>
            <w:tcBorders>
              <w:top w:val="single" w:sz="8" w:space="0" w:color="CACACA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BCD528" w14:textId="77777777" w:rsidR="00190383" w:rsidRDefault="001F7F49">
            <w:pPr>
              <w:pStyle w:val="FreeForm"/>
              <w:spacing w:after="240"/>
            </w:pPr>
            <w:r>
              <w:rPr>
                <w:rFonts w:ascii="Times New Roman" w:hAnsi="Times New Roman"/>
                <w:sz w:val="22"/>
                <w:szCs w:val="22"/>
              </w:rPr>
              <w:t xml:space="preserve">To perform world leading research, either independently, or with collaborators of the PIs choice. </w:t>
            </w:r>
          </w:p>
        </w:tc>
        <w:tc>
          <w:tcPr>
            <w:tcW w:w="1897" w:type="dxa"/>
            <w:tcBorders>
              <w:top w:val="single" w:sz="8" w:space="0" w:color="CACACA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4A1F11" w14:textId="77777777" w:rsidR="00190383" w:rsidRDefault="001F7F49">
            <w:pPr>
              <w:pStyle w:val="FreeForm"/>
              <w:spacing w:after="240"/>
            </w:pPr>
            <w:r>
              <w:rPr>
                <w:rFonts w:ascii="Times New Roman" w:hAnsi="Times New Roman"/>
                <w:sz w:val="22"/>
                <w:szCs w:val="22"/>
              </w:rPr>
              <w:t xml:space="preserve">Current ERF grant has research linked to, but in no way overlapping with ERC proposal. </w:t>
            </w:r>
          </w:p>
          <w:p w14:paraId="4296D094" w14:textId="77777777" w:rsidR="00190383" w:rsidRDefault="001F7F49">
            <w:pPr>
              <w:pStyle w:val="FreeForm"/>
              <w:spacing w:after="240"/>
            </w:pPr>
            <w:r>
              <w:rPr>
                <w:rFonts w:ascii="Times New Roman" w:hAnsi="Times New Roman"/>
                <w:sz w:val="22"/>
                <w:szCs w:val="22"/>
              </w:rPr>
              <w:t>Latest results from current research will be the preliminary data for the novel research proposed here.</w:t>
            </w:r>
          </w:p>
        </w:tc>
      </w:tr>
    </w:tbl>
    <w:p w14:paraId="78207B27" w14:textId="77777777" w:rsidR="00190383" w:rsidRDefault="00190383">
      <w:pPr>
        <w:pStyle w:val="FreeForm"/>
        <w:ind w:left="142"/>
        <w:rPr>
          <w:rFonts w:ascii="Times New Roman" w:eastAsia="Times New Roman" w:hAnsi="Times New Roman" w:cs="Times New Roman"/>
          <w:sz w:val="22"/>
          <w:szCs w:val="22"/>
        </w:rPr>
      </w:pPr>
    </w:p>
    <w:p w14:paraId="11217DA2" w14:textId="77777777" w:rsidR="00190383" w:rsidRDefault="00190383">
      <w:pPr>
        <w:pStyle w:val="FreeForm"/>
        <w:ind w:left="142"/>
        <w:rPr>
          <w:rFonts w:ascii="Times New Roman" w:eastAsia="Times New Roman" w:hAnsi="Times New Roman" w:cs="Times New Roman"/>
          <w:sz w:val="22"/>
          <w:szCs w:val="22"/>
        </w:rPr>
      </w:pPr>
    </w:p>
    <w:p w14:paraId="4CDD6A12" w14:textId="77777777" w:rsidR="00190383" w:rsidRDefault="001F7F49">
      <w:pPr>
        <w:pStyle w:val="FreeForm"/>
        <w:ind w:left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fr-FR"/>
        </w:rPr>
        <w:t>Grant applications</w:t>
      </w:r>
    </w:p>
    <w:p w14:paraId="653B138C" w14:textId="77777777" w:rsidR="00190383" w:rsidRDefault="001F7F49">
      <w:pPr>
        <w:pStyle w:val="Body"/>
        <w:spacing w:after="0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>n/a</w:t>
      </w:r>
    </w:p>
    <w:p w14:paraId="2669C7FD" w14:textId="77777777" w:rsidR="00190383" w:rsidRDefault="00190383">
      <w:pPr>
        <w:pStyle w:val="FreeForm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329FE7D" w14:textId="77777777" w:rsidR="00190383" w:rsidRDefault="00190383">
      <w:pPr>
        <w:pStyle w:val="FreeForm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D14E97C" w14:textId="77777777" w:rsidR="00190383" w:rsidRDefault="00190383">
      <w:pPr>
        <w:pStyle w:val="FreeForm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664E1F59" w14:textId="77777777" w:rsidR="00190383" w:rsidRDefault="00190383">
      <w:pPr>
        <w:pStyle w:val="FreeForm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E158959" w14:textId="77777777" w:rsidR="00190383" w:rsidRDefault="00190383">
      <w:pPr>
        <w:pStyle w:val="FreeForm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B430A5F" w14:textId="77777777" w:rsidR="00190383" w:rsidRDefault="00190383">
      <w:pPr>
        <w:pStyle w:val="FreeForm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5F1E60E" w14:textId="77777777" w:rsidR="00190383" w:rsidRDefault="00190383">
      <w:pPr>
        <w:pStyle w:val="FreeForm"/>
        <w:jc w:val="both"/>
      </w:pPr>
    </w:p>
    <w:sectPr w:rsidR="00190383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ora" w:date="2018-02-13T15:02:00Z" w:initials="Dora">
    <w:p w14:paraId="5037AAEF" w14:textId="77777777" w:rsidR="006460AF" w:rsidRDefault="006460AF">
      <w:pPr>
        <w:pStyle w:val="CommentText"/>
      </w:pPr>
      <w:r>
        <w:rPr>
          <w:rStyle w:val="CommentReference"/>
        </w:rPr>
        <w:annotationRef/>
      </w:r>
      <w:r w:rsidR="00A30E55">
        <w:t xml:space="preserve"> </w:t>
      </w:r>
    </w:p>
    <w:p w14:paraId="02A58578" w14:textId="77777777" w:rsidR="00A30E55" w:rsidRDefault="00A30E55">
      <w:pPr>
        <w:pStyle w:val="CommentText"/>
      </w:pPr>
      <w:r>
        <w:t>Is this a very competitive fellowship, maybe you can give some stats on how you performed and stress that this was conceived and written by you?</w:t>
      </w:r>
    </w:p>
    <w:p w14:paraId="22FDFCA0" w14:textId="77777777" w:rsidR="00A30E55" w:rsidRDefault="00A30E55">
      <w:pPr>
        <w:pStyle w:val="CommentText"/>
      </w:pPr>
    </w:p>
    <w:p w14:paraId="04D14A2B" w14:textId="77777777" w:rsidR="00A30E55" w:rsidRDefault="00A30E55">
      <w:pPr>
        <w:pStyle w:val="CommentText"/>
      </w:pPr>
      <w:r>
        <w:t>If you have this elsewhere disregard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14A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936E6" w14:textId="77777777" w:rsidR="001F7F49" w:rsidRDefault="001F7F49">
      <w:r>
        <w:separator/>
      </w:r>
    </w:p>
  </w:endnote>
  <w:endnote w:type="continuationSeparator" w:id="0">
    <w:p w14:paraId="7F28F1E4" w14:textId="77777777" w:rsidR="001F7F49" w:rsidRDefault="001F7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28DDE" w14:textId="77777777" w:rsidR="001F7F49" w:rsidRDefault="001F7F49">
    <w:pPr>
      <w:pStyle w:val="FreeForm"/>
      <w:rPr>
        <w:rFonts w:ascii="Times New Roman" w:eastAsia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35AEC" w14:textId="77777777" w:rsidR="001F7F49" w:rsidRDefault="001F7F49">
      <w:r>
        <w:separator/>
      </w:r>
    </w:p>
  </w:footnote>
  <w:footnote w:type="continuationSeparator" w:id="0">
    <w:p w14:paraId="5AF24617" w14:textId="77777777" w:rsidR="001F7F49" w:rsidRDefault="001F7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AD24E" w14:textId="77777777" w:rsidR="001F7F49" w:rsidRDefault="001F7F49">
    <w:pPr>
      <w:pStyle w:val="FreeForm"/>
    </w:pPr>
    <w:r>
      <w:rPr>
        <w:rFonts w:ascii="Times New Roman" w:hAnsi="Times New Roman"/>
        <w:u w:val="single"/>
      </w:rPr>
      <w:t>Ross</w:t>
    </w:r>
    <w:r>
      <w:rPr>
        <w:rFonts w:ascii="Times New Roman" w:hAnsi="Times New Roman"/>
        <w:u w:val="single"/>
      </w:rPr>
      <w:tab/>
    </w:r>
    <w:r>
      <w:rPr>
        <w:rFonts w:ascii="Times New Roman" w:hAnsi="Times New Roman"/>
        <w:u w:val="single"/>
      </w:rPr>
      <w:tab/>
    </w:r>
    <w:r>
      <w:rPr>
        <w:rFonts w:ascii="Times New Roman" w:hAnsi="Times New Roman"/>
        <w:u w:val="single"/>
      </w:rPr>
      <w:tab/>
    </w:r>
    <w:r>
      <w:rPr>
        <w:rFonts w:ascii="Times New Roman" w:hAnsi="Times New Roman"/>
        <w:u w:val="single"/>
      </w:rPr>
      <w:tab/>
    </w:r>
    <w:r>
      <w:rPr>
        <w:rFonts w:ascii="Times New Roman" w:hAnsi="Times New Roman"/>
        <w:u w:val="single"/>
      </w:rPr>
      <w:tab/>
    </w:r>
    <w:r>
      <w:rPr>
        <w:rFonts w:ascii="Times New Roman" w:hAnsi="Times New Roman"/>
        <w:u w:val="single"/>
      </w:rPr>
      <w:tab/>
    </w:r>
    <w:r>
      <w:rPr>
        <w:rFonts w:ascii="Times New Roman" w:hAnsi="Times New Roman"/>
        <w:u w:val="single"/>
        <w:lang w:val="en-US"/>
      </w:rPr>
      <w:t>Part B1</w:t>
    </w:r>
    <w:r>
      <w:rPr>
        <w:rFonts w:ascii="Times New Roman" w:eastAsia="Times New Roman" w:hAnsi="Times New Roman" w:cs="Times New Roman"/>
        <w:u w:val="single"/>
      </w:rPr>
      <w:tab/>
    </w:r>
    <w:r>
      <w:rPr>
        <w:rFonts w:ascii="Times New Roman" w:eastAsia="Times New Roman" w:hAnsi="Times New Roman" w:cs="Times New Roman"/>
        <w:u w:val="single"/>
      </w:rPr>
      <w:tab/>
    </w:r>
    <w:r>
      <w:rPr>
        <w:rFonts w:ascii="Times New Roman" w:eastAsia="Times New Roman" w:hAnsi="Times New Roman" w:cs="Times New Roman"/>
        <w:u w:val="single"/>
      </w:rPr>
      <w:tab/>
    </w:r>
    <w:r>
      <w:rPr>
        <w:rFonts w:ascii="Times New Roman" w:eastAsia="Times New Roman" w:hAnsi="Times New Roman" w:cs="Times New Roman"/>
        <w:u w:val="single"/>
      </w:rPr>
      <w:tab/>
      <w:t xml:space="preserve">        </w:t>
    </w:r>
    <w:r>
      <w:rPr>
        <w:rFonts w:ascii="Times New Roman" w:hAnsi="Times New Roman"/>
        <w:u w:val="single"/>
        <w:lang w:val="en-US"/>
      </w:rPr>
      <w:t>Q4D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ra">
    <w15:presenceInfo w15:providerId="None" w15:userId="Do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83"/>
    <w:rsid w:val="00190383"/>
    <w:rsid w:val="001F7F49"/>
    <w:rsid w:val="006460AF"/>
    <w:rsid w:val="00A3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8837"/>
  <w15:docId w15:val="{578F81E1-575E-44BA-A910-7BA80F9E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  <w:lang w:val="it-IT"/>
    </w:rPr>
  </w:style>
  <w:style w:type="paragraph" w:customStyle="1" w:styleId="Body">
    <w:name w:val="Body"/>
    <w:pPr>
      <w:spacing w:after="240"/>
    </w:pPr>
    <w:rPr>
      <w:rFonts w:ascii="Helvetica" w:hAnsi="Helvetica" w:cs="Arial Unicode M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46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0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0A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0A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0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A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4733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LOLA-LUZ Theodora</dc:creator>
  <cp:lastModifiedBy>Dora</cp:lastModifiedBy>
  <cp:revision>2</cp:revision>
  <dcterms:created xsi:type="dcterms:W3CDTF">2018-02-13T15:09:00Z</dcterms:created>
  <dcterms:modified xsi:type="dcterms:W3CDTF">2018-02-13T15:09:00Z</dcterms:modified>
</cp:coreProperties>
</file>