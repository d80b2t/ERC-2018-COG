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225371" w14:textId="3B58BAC0" w:rsidR="003914C2" w:rsidRPr="00C85F7E" w:rsidRDefault="003914C2" w:rsidP="003914C2">
      <w:pPr>
        <w:pStyle w:val="Title"/>
        <w:rPr>
          <w:sz w:val="28"/>
          <w:szCs w:val="28"/>
        </w:rPr>
      </w:pPr>
      <w:bookmarkStart w:id="0" w:name="_Toc184813408"/>
      <w:r w:rsidRPr="00C85F7E">
        <w:rPr>
          <w:sz w:val="28"/>
          <w:szCs w:val="28"/>
        </w:rPr>
        <w:t xml:space="preserve">ERC </w:t>
      </w:r>
      <w:r w:rsidR="006A0431">
        <w:rPr>
          <w:sz w:val="28"/>
          <w:szCs w:val="28"/>
        </w:rPr>
        <w:t>Consolidator</w:t>
      </w:r>
      <w:r w:rsidRPr="00C85F7E">
        <w:rPr>
          <w:sz w:val="28"/>
          <w:szCs w:val="28"/>
        </w:rPr>
        <w:t xml:space="preserve"> Grant 201</w:t>
      </w:r>
      <w:r w:rsidR="0078082F">
        <w:rPr>
          <w:sz w:val="28"/>
          <w:szCs w:val="28"/>
        </w:rPr>
        <w:t>6</w:t>
      </w:r>
    </w:p>
    <w:p w14:paraId="27E7BE10" w14:textId="77777777" w:rsidR="003914C2" w:rsidRPr="00C85F7E" w:rsidRDefault="003914C2" w:rsidP="003914C2">
      <w:pPr>
        <w:pStyle w:val="Title"/>
        <w:rPr>
          <w:sz w:val="28"/>
          <w:szCs w:val="28"/>
        </w:rPr>
      </w:pPr>
      <w:r w:rsidRPr="00C85F7E">
        <w:rPr>
          <w:sz w:val="28"/>
          <w:szCs w:val="28"/>
        </w:rPr>
        <w:t xml:space="preserve">Research proposal </w:t>
      </w:r>
      <w:r>
        <w:rPr>
          <w:sz w:val="28"/>
          <w:szCs w:val="28"/>
        </w:rPr>
        <w:t>[</w:t>
      </w:r>
      <w:r w:rsidRPr="00C85F7E">
        <w:rPr>
          <w:sz w:val="28"/>
          <w:szCs w:val="28"/>
        </w:rPr>
        <w:t>Part B</w:t>
      </w:r>
      <w:r>
        <w:rPr>
          <w:sz w:val="28"/>
          <w:szCs w:val="28"/>
        </w:rPr>
        <w:t>2)]</w:t>
      </w:r>
      <w:r w:rsidRPr="00D22362">
        <w:rPr>
          <w:rStyle w:val="FootnoteReference"/>
          <w:sz w:val="28"/>
          <w:szCs w:val="28"/>
        </w:rPr>
        <w:t xml:space="preserve"> </w:t>
      </w:r>
      <w:r w:rsidRPr="00C85F7E">
        <w:rPr>
          <w:rStyle w:val="FootnoteReference"/>
          <w:sz w:val="28"/>
          <w:szCs w:val="28"/>
        </w:rPr>
        <w:footnoteReference w:id="1"/>
      </w:r>
      <w:r w:rsidRPr="00C85F7E" w:rsidDel="00E66281">
        <w:rPr>
          <w:rStyle w:val="FootnoteReference"/>
          <w:sz w:val="28"/>
          <w:szCs w:val="28"/>
        </w:rPr>
        <w:t xml:space="preserve"> </w:t>
      </w:r>
    </w:p>
    <w:p w14:paraId="00734582" w14:textId="77777777" w:rsidR="003914C2" w:rsidRPr="00C85F7E" w:rsidRDefault="003914C2" w:rsidP="003914C2">
      <w:pPr>
        <w:pStyle w:val="Title"/>
        <w:rPr>
          <w:i/>
          <w:iCs/>
          <w:sz w:val="28"/>
          <w:szCs w:val="28"/>
        </w:rPr>
      </w:pPr>
      <w:r w:rsidRPr="00C85F7E">
        <w:rPr>
          <w:i/>
          <w:iCs/>
          <w:sz w:val="28"/>
          <w:szCs w:val="28"/>
        </w:rPr>
        <w:t>(</w:t>
      </w:r>
      <w:proofErr w:type="gramStart"/>
      <w:r w:rsidRPr="00C85F7E">
        <w:rPr>
          <w:i/>
          <w:iCs/>
          <w:sz w:val="28"/>
          <w:szCs w:val="28"/>
          <w:u w:val="single"/>
        </w:rPr>
        <w:t>not</w:t>
      </w:r>
      <w:proofErr w:type="gramEnd"/>
      <w:r>
        <w:rPr>
          <w:i/>
          <w:iCs/>
          <w:sz w:val="28"/>
          <w:szCs w:val="28"/>
        </w:rPr>
        <w:t xml:space="preserve"> evaluated in S</w:t>
      </w:r>
      <w:r w:rsidRPr="00C85F7E">
        <w:rPr>
          <w:i/>
          <w:iCs/>
          <w:sz w:val="28"/>
          <w:szCs w:val="28"/>
        </w:rPr>
        <w:t>tep 1)</w:t>
      </w:r>
    </w:p>
    <w:p w14:paraId="613E2999" w14:textId="77777777" w:rsidR="003914C2" w:rsidRPr="00C85F7E" w:rsidRDefault="003914C2" w:rsidP="003914C2">
      <w:pPr>
        <w:pStyle w:val="Title"/>
        <w:rPr>
          <w:sz w:val="28"/>
          <w:szCs w:val="28"/>
        </w:rPr>
      </w:pPr>
    </w:p>
    <w:bookmarkEnd w:id="0"/>
    <w:p w14:paraId="28CEB437" w14:textId="77777777" w:rsidR="003914C2" w:rsidRDefault="003914C2" w:rsidP="003914C2">
      <w:pPr>
        <w:jc w:val="both"/>
        <w:rPr>
          <w:b/>
          <w:bCs/>
          <w:i/>
          <w:iCs/>
          <w:sz w:val="22"/>
          <w:szCs w:val="22"/>
          <w:u w:val="single"/>
        </w:rPr>
      </w:pPr>
      <w:r>
        <w:rPr>
          <w:b/>
          <w:bCs/>
          <w:sz w:val="22"/>
          <w:szCs w:val="22"/>
        </w:rPr>
        <w:t>Part B2</w:t>
      </w:r>
      <w:r w:rsidRPr="00C85F7E">
        <w:rPr>
          <w:b/>
          <w:bCs/>
          <w:sz w:val="22"/>
          <w:szCs w:val="22"/>
        </w:rPr>
        <w:t xml:space="preserve">: </w:t>
      </w:r>
      <w:r w:rsidRPr="00A574A0">
        <w:rPr>
          <w:b/>
          <w:bCs/>
          <w:i/>
          <w:iCs/>
          <w:sz w:val="22"/>
          <w:szCs w:val="22"/>
          <w:u w:val="single"/>
        </w:rPr>
        <w:t xml:space="preserve">The </w:t>
      </w:r>
      <w:r>
        <w:rPr>
          <w:b/>
          <w:bCs/>
          <w:i/>
          <w:iCs/>
          <w:sz w:val="22"/>
          <w:szCs w:val="22"/>
          <w:u w:val="single"/>
        </w:rPr>
        <w:t>scientific</w:t>
      </w:r>
      <w:r w:rsidRPr="00A574A0">
        <w:rPr>
          <w:b/>
          <w:bCs/>
          <w:i/>
          <w:iCs/>
          <w:sz w:val="22"/>
          <w:szCs w:val="22"/>
          <w:u w:val="single"/>
        </w:rPr>
        <w:t xml:space="preserve"> proposal</w:t>
      </w:r>
      <w:r>
        <w:rPr>
          <w:b/>
          <w:bCs/>
          <w:sz w:val="22"/>
          <w:szCs w:val="22"/>
        </w:rPr>
        <w:t xml:space="preserve"> </w:t>
      </w:r>
      <w:r w:rsidRPr="002431CB">
        <w:rPr>
          <w:b/>
          <w:bCs/>
          <w:sz w:val="22"/>
          <w:szCs w:val="22"/>
        </w:rPr>
        <w:t>(max.</w:t>
      </w:r>
      <w:r w:rsidRPr="00450A9C">
        <w:rPr>
          <w:b/>
          <w:bCs/>
          <w:sz w:val="22"/>
          <w:szCs w:val="22"/>
        </w:rPr>
        <w:t xml:space="preserve"> 15 pages)</w:t>
      </w:r>
      <w:r w:rsidRPr="00450A9C">
        <w:rPr>
          <w:b/>
          <w:bCs/>
          <w:i/>
          <w:iCs/>
          <w:sz w:val="22"/>
          <w:szCs w:val="22"/>
        </w:rPr>
        <w:t xml:space="preserve"> </w:t>
      </w:r>
    </w:p>
    <w:p w14:paraId="78208F41" w14:textId="77777777" w:rsidR="00FC4061" w:rsidRDefault="00FC4061" w:rsidP="003914C2">
      <w:pPr>
        <w:jc w:val="both"/>
        <w:rPr>
          <w:b/>
          <w:bCs/>
          <w:sz w:val="28"/>
          <w:szCs w:val="28"/>
        </w:rPr>
      </w:pPr>
    </w:p>
    <w:p w14:paraId="54862A94" w14:textId="1AFFB252" w:rsidR="00FC4061" w:rsidRDefault="00FC4061" w:rsidP="003914C2">
      <w:pPr>
        <w:jc w:val="both"/>
        <w:rPr>
          <w:b/>
          <w:bCs/>
          <w:sz w:val="22"/>
          <w:szCs w:val="22"/>
        </w:rPr>
      </w:pPr>
      <w:r>
        <w:rPr>
          <w:b/>
          <w:bCs/>
          <w:sz w:val="28"/>
          <w:szCs w:val="28"/>
        </w:rPr>
        <w:t xml:space="preserve">     </w:t>
      </w:r>
      <w:r w:rsidR="004D02AF">
        <w:rPr>
          <w:b/>
          <w:bCs/>
          <w:sz w:val="28"/>
          <w:szCs w:val="28"/>
        </w:rPr>
        <w:t xml:space="preserve">                   </w:t>
      </w:r>
      <w:r>
        <w:rPr>
          <w:b/>
          <w:bCs/>
          <w:sz w:val="28"/>
          <w:szCs w:val="28"/>
        </w:rPr>
        <w:t xml:space="preserve"> </w:t>
      </w:r>
      <w:r w:rsidRPr="00FC4061">
        <w:rPr>
          <w:b/>
          <w:bCs/>
          <w:sz w:val="28"/>
          <w:szCs w:val="28"/>
        </w:rPr>
        <w:t>Evaluation Criteria</w:t>
      </w:r>
      <w:r w:rsidR="004D02AF">
        <w:rPr>
          <w:b/>
          <w:bCs/>
          <w:sz w:val="28"/>
          <w:szCs w:val="28"/>
        </w:rPr>
        <w:t xml:space="preserve"> from the Information for Applicants</w:t>
      </w:r>
      <w:r>
        <w:rPr>
          <w:b/>
          <w:bCs/>
          <w:sz w:val="22"/>
          <w:szCs w:val="22"/>
        </w:rPr>
        <w:t>:</w:t>
      </w:r>
    </w:p>
    <w:p w14:paraId="08E47EC3" w14:textId="77777777" w:rsidR="00CE3D91" w:rsidRDefault="00CE3D91" w:rsidP="003914C2">
      <w:pPr>
        <w:jc w:val="both"/>
        <w:rPr>
          <w:b/>
          <w:bCs/>
          <w:sz w:val="22"/>
          <w:szCs w:val="22"/>
        </w:rPr>
      </w:pPr>
    </w:p>
    <w:p w14:paraId="1CE47AEC" w14:textId="2FED448E" w:rsidR="003914C2" w:rsidRPr="00FC4061" w:rsidRDefault="00FC4061" w:rsidP="00FC4061">
      <w:pPr>
        <w:pStyle w:val="ListParagraph"/>
        <w:numPr>
          <w:ilvl w:val="0"/>
          <w:numId w:val="16"/>
        </w:numPr>
        <w:jc w:val="both"/>
        <w:rPr>
          <w:b/>
          <w:bCs/>
          <w:sz w:val="22"/>
          <w:szCs w:val="22"/>
        </w:rPr>
      </w:pPr>
      <w:r w:rsidRPr="00FC4061">
        <w:rPr>
          <w:b/>
          <w:bCs/>
          <w:sz w:val="22"/>
          <w:szCs w:val="22"/>
        </w:rPr>
        <w:t xml:space="preserve">Research Project </w:t>
      </w:r>
    </w:p>
    <w:p w14:paraId="079C94EC" w14:textId="77777777" w:rsidR="00FC4061" w:rsidRPr="00FC4061" w:rsidRDefault="00FC4061" w:rsidP="00FC4061">
      <w:pPr>
        <w:spacing w:after="40"/>
        <w:rPr>
          <w:b/>
          <w:sz w:val="22"/>
          <w:szCs w:val="22"/>
          <w:u w:val="single"/>
        </w:rPr>
      </w:pPr>
      <w:r w:rsidRPr="00FC4061">
        <w:rPr>
          <w:b/>
          <w:bCs/>
          <w:sz w:val="22"/>
          <w:szCs w:val="22"/>
        </w:rPr>
        <w:t>G</w:t>
      </w:r>
      <w:r w:rsidRPr="00FC4061">
        <w:rPr>
          <w:b/>
          <w:bCs/>
          <w:iCs/>
          <w:sz w:val="22"/>
          <w:szCs w:val="22"/>
        </w:rPr>
        <w:t>round-breaking nature and potential impact of the research project</w:t>
      </w:r>
    </w:p>
    <w:p w14:paraId="1D09D86F" w14:textId="77777777" w:rsidR="00FC4061" w:rsidRPr="00FC4061" w:rsidRDefault="00FC4061" w:rsidP="00FC4061">
      <w:pPr>
        <w:pStyle w:val="ListParagraph"/>
        <w:numPr>
          <w:ilvl w:val="0"/>
          <w:numId w:val="17"/>
        </w:numPr>
        <w:autoSpaceDE w:val="0"/>
        <w:autoSpaceDN w:val="0"/>
        <w:adjustRightInd w:val="0"/>
        <w:spacing w:after="40"/>
        <w:rPr>
          <w:sz w:val="22"/>
          <w:szCs w:val="22"/>
        </w:rPr>
      </w:pPr>
      <w:r w:rsidRPr="00FC4061">
        <w:rPr>
          <w:sz w:val="22"/>
          <w:szCs w:val="22"/>
        </w:rPr>
        <w:t>To what extent does the proposed research address important challenges?</w:t>
      </w:r>
    </w:p>
    <w:p w14:paraId="1DC0E4BB" w14:textId="546D8718" w:rsidR="00FC4061" w:rsidRPr="00FC4061" w:rsidRDefault="00FC4061" w:rsidP="00FC4061">
      <w:pPr>
        <w:pStyle w:val="ListParagraph"/>
        <w:numPr>
          <w:ilvl w:val="0"/>
          <w:numId w:val="17"/>
        </w:numPr>
        <w:autoSpaceDE w:val="0"/>
        <w:autoSpaceDN w:val="0"/>
        <w:adjustRightInd w:val="0"/>
        <w:spacing w:after="40"/>
        <w:rPr>
          <w:sz w:val="22"/>
          <w:szCs w:val="22"/>
        </w:rPr>
      </w:pPr>
      <w:r w:rsidRPr="00FC4061">
        <w:rPr>
          <w:sz w:val="22"/>
          <w:szCs w:val="22"/>
        </w:rPr>
        <w:t>To what extent are the objectives ambitious and beyond the state of the art (e.g. novel concepts and approaches or development across disciplines)?</w:t>
      </w:r>
    </w:p>
    <w:p w14:paraId="0C139B93" w14:textId="77777777" w:rsidR="00FC4061" w:rsidRPr="00FC4061" w:rsidRDefault="00FC4061" w:rsidP="00FC4061">
      <w:pPr>
        <w:pStyle w:val="ListParagraph"/>
        <w:numPr>
          <w:ilvl w:val="0"/>
          <w:numId w:val="17"/>
        </w:numPr>
        <w:autoSpaceDE w:val="0"/>
        <w:autoSpaceDN w:val="0"/>
        <w:adjustRightInd w:val="0"/>
        <w:spacing w:after="40"/>
        <w:rPr>
          <w:sz w:val="22"/>
          <w:szCs w:val="22"/>
        </w:rPr>
      </w:pPr>
      <w:r w:rsidRPr="00FC4061">
        <w:rPr>
          <w:sz w:val="22"/>
          <w:szCs w:val="22"/>
        </w:rPr>
        <w:t>To what extent is the proposed research high risk/high gain?</w:t>
      </w:r>
    </w:p>
    <w:p w14:paraId="67440E5F" w14:textId="77777777" w:rsidR="00FC4061" w:rsidRPr="00FC4061" w:rsidRDefault="00FC4061" w:rsidP="00FC4061">
      <w:pPr>
        <w:autoSpaceDE w:val="0"/>
        <w:autoSpaceDN w:val="0"/>
        <w:adjustRightInd w:val="0"/>
        <w:spacing w:after="40"/>
        <w:rPr>
          <w:b/>
          <w:bCs/>
          <w:iCs/>
          <w:sz w:val="22"/>
          <w:szCs w:val="22"/>
        </w:rPr>
      </w:pPr>
      <w:r w:rsidRPr="00FC4061">
        <w:rPr>
          <w:b/>
          <w:bCs/>
          <w:iCs/>
          <w:sz w:val="22"/>
          <w:szCs w:val="22"/>
        </w:rPr>
        <w:t>Scientific Approach</w:t>
      </w:r>
    </w:p>
    <w:tbl>
      <w:tblPr>
        <w:tblW w:w="0" w:type="auto"/>
        <w:tblInd w:w="-108" w:type="dxa"/>
        <w:tblBorders>
          <w:top w:val="nil"/>
          <w:left w:val="nil"/>
          <w:bottom w:val="nil"/>
          <w:right w:val="nil"/>
        </w:tblBorders>
        <w:tblLayout w:type="fixed"/>
        <w:tblLook w:val="0000" w:firstRow="0" w:lastRow="0" w:firstColumn="0" w:lastColumn="0" w:noHBand="0" w:noVBand="0"/>
      </w:tblPr>
      <w:tblGrid>
        <w:gridCol w:w="9041"/>
      </w:tblGrid>
      <w:tr w:rsidR="00FC4061" w:rsidRPr="00FC4061" w14:paraId="788F0128" w14:textId="77777777" w:rsidTr="00A550D9">
        <w:trPr>
          <w:trHeight w:val="267"/>
        </w:trPr>
        <w:tc>
          <w:tcPr>
            <w:tcW w:w="9041" w:type="dxa"/>
          </w:tcPr>
          <w:p w14:paraId="38E846A7" w14:textId="4D83B593" w:rsidR="00FC4061" w:rsidRPr="00FC4061" w:rsidRDefault="00FC4061" w:rsidP="00FC4061">
            <w:pPr>
              <w:pStyle w:val="ListParagraph"/>
              <w:numPr>
                <w:ilvl w:val="0"/>
                <w:numId w:val="19"/>
              </w:numPr>
              <w:autoSpaceDE w:val="0"/>
              <w:autoSpaceDN w:val="0"/>
              <w:adjustRightInd w:val="0"/>
              <w:spacing w:after="40"/>
              <w:rPr>
                <w:sz w:val="22"/>
                <w:szCs w:val="22"/>
              </w:rPr>
            </w:pPr>
            <w:r w:rsidRPr="00FC4061">
              <w:rPr>
                <w:sz w:val="22"/>
                <w:szCs w:val="22"/>
              </w:rPr>
              <w:t>To what extent is the outlined scientific approach feasible</w:t>
            </w:r>
            <w:r w:rsidRPr="00FC4061">
              <w:rPr>
                <w:iCs/>
                <w:sz w:val="22"/>
                <w:szCs w:val="22"/>
              </w:rPr>
              <w:t xml:space="preserve"> bearing in mind the extent that the proposed research is high risk/high gain (bas</w:t>
            </w:r>
            <w:r>
              <w:rPr>
                <w:iCs/>
                <w:sz w:val="22"/>
                <w:szCs w:val="22"/>
              </w:rPr>
              <w:t xml:space="preserve">ed on the Extended Synopsis)?  </w:t>
            </w:r>
            <w:r w:rsidRPr="00FC4061">
              <w:rPr>
                <w:sz w:val="22"/>
                <w:szCs w:val="22"/>
              </w:rPr>
              <w:t>(</w:t>
            </w:r>
            <w:r w:rsidRPr="00FC4061">
              <w:rPr>
                <w:color w:val="FF0000"/>
                <w:sz w:val="22"/>
                <w:szCs w:val="22"/>
              </w:rPr>
              <w:t>This ranks highly in evaluators comments</w:t>
            </w:r>
            <w:r w:rsidRPr="00FC4061">
              <w:rPr>
                <w:sz w:val="22"/>
                <w:szCs w:val="22"/>
              </w:rPr>
              <w:t>)?</w:t>
            </w:r>
          </w:p>
          <w:p w14:paraId="41EB3CF9" w14:textId="77777777" w:rsidR="00FC4061" w:rsidRPr="00FC4061" w:rsidRDefault="00FC4061" w:rsidP="00FC4061">
            <w:pPr>
              <w:pStyle w:val="ListParagraph"/>
              <w:numPr>
                <w:ilvl w:val="0"/>
                <w:numId w:val="19"/>
              </w:numPr>
              <w:autoSpaceDE w:val="0"/>
              <w:autoSpaceDN w:val="0"/>
              <w:adjustRightInd w:val="0"/>
              <w:spacing w:after="40"/>
              <w:rPr>
                <w:sz w:val="22"/>
                <w:szCs w:val="22"/>
              </w:rPr>
            </w:pPr>
            <w:r w:rsidRPr="00FC4061">
              <w:rPr>
                <w:sz w:val="22"/>
                <w:szCs w:val="22"/>
              </w:rPr>
              <w:t>To what extent is the proposed research methodology appropriate to achieve the goals of the project (based on the full Scientific Proposal)?</w:t>
            </w:r>
          </w:p>
        </w:tc>
      </w:tr>
    </w:tbl>
    <w:p w14:paraId="212C6088" w14:textId="77777777" w:rsidR="00FC4061" w:rsidRPr="00FC4061" w:rsidRDefault="00FC4061" w:rsidP="00FC4061">
      <w:pPr>
        <w:pStyle w:val="ListParagraph"/>
        <w:numPr>
          <w:ilvl w:val="0"/>
          <w:numId w:val="18"/>
        </w:numPr>
        <w:autoSpaceDE w:val="0"/>
        <w:autoSpaceDN w:val="0"/>
        <w:adjustRightInd w:val="0"/>
        <w:spacing w:after="40"/>
        <w:rPr>
          <w:sz w:val="22"/>
          <w:szCs w:val="22"/>
        </w:rPr>
      </w:pPr>
      <w:r w:rsidRPr="00FC4061">
        <w:rPr>
          <w:sz w:val="22"/>
          <w:szCs w:val="22"/>
        </w:rPr>
        <w:t>To what extent does the proposal involve the development of novel methodology (based on the full Scientific Proposal)?</w:t>
      </w:r>
    </w:p>
    <w:p w14:paraId="3E8004C4" w14:textId="77777777" w:rsidR="00FC4061" w:rsidRPr="00FC4061" w:rsidRDefault="00FC4061" w:rsidP="00FC4061">
      <w:pPr>
        <w:pStyle w:val="ListParagraph"/>
        <w:numPr>
          <w:ilvl w:val="0"/>
          <w:numId w:val="18"/>
        </w:numPr>
        <w:autoSpaceDE w:val="0"/>
        <w:autoSpaceDN w:val="0"/>
        <w:adjustRightInd w:val="0"/>
        <w:spacing w:after="40"/>
        <w:rPr>
          <w:sz w:val="22"/>
          <w:szCs w:val="22"/>
        </w:rPr>
      </w:pPr>
      <w:r w:rsidRPr="00FC4061">
        <w:rPr>
          <w:sz w:val="22"/>
          <w:szCs w:val="22"/>
        </w:rPr>
        <w:t xml:space="preserve">To what extent are the proposed timescales and resources necessary and properly justified </w:t>
      </w:r>
    </w:p>
    <w:p w14:paraId="5043B85B" w14:textId="77777777" w:rsidR="00FC4061" w:rsidRDefault="00FC4061" w:rsidP="00FC4061">
      <w:pPr>
        <w:pStyle w:val="ListParagraph"/>
        <w:numPr>
          <w:ilvl w:val="0"/>
          <w:numId w:val="18"/>
        </w:numPr>
        <w:autoSpaceDE w:val="0"/>
        <w:autoSpaceDN w:val="0"/>
        <w:adjustRightInd w:val="0"/>
        <w:spacing w:after="40"/>
        <w:rPr>
          <w:sz w:val="22"/>
          <w:szCs w:val="22"/>
        </w:rPr>
      </w:pPr>
      <w:r w:rsidRPr="00FC4061">
        <w:rPr>
          <w:sz w:val="22"/>
          <w:szCs w:val="22"/>
        </w:rPr>
        <w:t>(</w:t>
      </w:r>
      <w:proofErr w:type="gramStart"/>
      <w:r w:rsidRPr="00FC4061">
        <w:rPr>
          <w:sz w:val="22"/>
          <w:szCs w:val="22"/>
        </w:rPr>
        <w:t>based</w:t>
      </w:r>
      <w:proofErr w:type="gramEnd"/>
      <w:r w:rsidRPr="00FC4061">
        <w:rPr>
          <w:sz w:val="22"/>
          <w:szCs w:val="22"/>
        </w:rPr>
        <w:t xml:space="preserve"> on the full Scientific Proposal)?</w:t>
      </w:r>
    </w:p>
    <w:p w14:paraId="66EE6106" w14:textId="77777777" w:rsidR="00FC4061" w:rsidRDefault="00FC4061" w:rsidP="00FC4061">
      <w:pPr>
        <w:pStyle w:val="ListParagraph"/>
        <w:autoSpaceDE w:val="0"/>
        <w:autoSpaceDN w:val="0"/>
        <w:adjustRightInd w:val="0"/>
        <w:spacing w:after="40"/>
        <w:rPr>
          <w:sz w:val="22"/>
          <w:szCs w:val="22"/>
        </w:rPr>
      </w:pPr>
    </w:p>
    <w:p w14:paraId="50D9B0ED" w14:textId="43E8ACAC" w:rsidR="00FC4061" w:rsidRPr="00FC4061" w:rsidRDefault="00FC4061" w:rsidP="00FC4061">
      <w:pPr>
        <w:pStyle w:val="ListParagraph"/>
        <w:numPr>
          <w:ilvl w:val="0"/>
          <w:numId w:val="16"/>
        </w:numPr>
        <w:autoSpaceDE w:val="0"/>
        <w:autoSpaceDN w:val="0"/>
        <w:adjustRightInd w:val="0"/>
        <w:spacing w:after="40"/>
        <w:rPr>
          <w:b/>
          <w:sz w:val="22"/>
          <w:szCs w:val="22"/>
        </w:rPr>
      </w:pPr>
      <w:r w:rsidRPr="00FC4061">
        <w:rPr>
          <w:b/>
          <w:sz w:val="22"/>
          <w:szCs w:val="22"/>
        </w:rPr>
        <w:t>Principal Investigator</w:t>
      </w:r>
    </w:p>
    <w:p w14:paraId="3CF0810F" w14:textId="77777777" w:rsidR="00FC4061" w:rsidRPr="00FC4061" w:rsidRDefault="00FC4061" w:rsidP="00FC4061">
      <w:pPr>
        <w:autoSpaceDE w:val="0"/>
        <w:autoSpaceDN w:val="0"/>
        <w:adjustRightInd w:val="0"/>
        <w:spacing w:after="40"/>
        <w:rPr>
          <w:b/>
          <w:bCs/>
          <w:iCs/>
          <w:sz w:val="22"/>
          <w:szCs w:val="22"/>
        </w:rPr>
      </w:pPr>
      <w:r w:rsidRPr="00FC4061">
        <w:rPr>
          <w:b/>
          <w:bCs/>
          <w:iCs/>
          <w:sz w:val="22"/>
          <w:szCs w:val="22"/>
        </w:rPr>
        <w:t>Intellectual capacity, creativity:</w:t>
      </w:r>
    </w:p>
    <w:p w14:paraId="526DDCCC" w14:textId="5BB79517" w:rsidR="00FC4061" w:rsidRPr="00FC4061" w:rsidRDefault="00FC4061" w:rsidP="00FC4061">
      <w:pPr>
        <w:autoSpaceDE w:val="0"/>
        <w:autoSpaceDN w:val="0"/>
        <w:adjustRightInd w:val="0"/>
        <w:spacing w:after="40"/>
        <w:rPr>
          <w:iCs/>
          <w:sz w:val="22"/>
          <w:szCs w:val="22"/>
        </w:rPr>
      </w:pPr>
      <w:r w:rsidRPr="00FC4061">
        <w:rPr>
          <w:iCs/>
          <w:sz w:val="22"/>
          <w:szCs w:val="22"/>
        </w:rPr>
        <w:t>For each of the statements below, reviewers were asked to choose one of the following four responses: Outstanding /Excellent / Very good / Non-competitive.</w:t>
      </w:r>
    </w:p>
    <w:p w14:paraId="5BBC69EE" w14:textId="77777777" w:rsidR="00FC4061" w:rsidRPr="00FC4061" w:rsidRDefault="00FC4061" w:rsidP="00FC4061">
      <w:pPr>
        <w:pStyle w:val="ListParagraph"/>
        <w:numPr>
          <w:ilvl w:val="0"/>
          <w:numId w:val="20"/>
        </w:numPr>
        <w:autoSpaceDE w:val="0"/>
        <w:autoSpaceDN w:val="0"/>
        <w:adjustRightInd w:val="0"/>
        <w:spacing w:after="40"/>
        <w:rPr>
          <w:sz w:val="22"/>
          <w:szCs w:val="22"/>
        </w:rPr>
      </w:pPr>
      <w:r w:rsidRPr="00FC4061">
        <w:rPr>
          <w:sz w:val="22"/>
          <w:szCs w:val="22"/>
        </w:rPr>
        <w:t>To what extent has the PI demonstrated the ability to propose and conduct ground-breaking research?</w:t>
      </w:r>
    </w:p>
    <w:p w14:paraId="6638B7E9" w14:textId="77777777" w:rsidR="00FC4061" w:rsidRPr="00FC4061" w:rsidRDefault="00FC4061" w:rsidP="00FC4061">
      <w:pPr>
        <w:pStyle w:val="ListParagraph"/>
        <w:numPr>
          <w:ilvl w:val="0"/>
          <w:numId w:val="20"/>
        </w:numPr>
        <w:autoSpaceDE w:val="0"/>
        <w:autoSpaceDN w:val="0"/>
        <w:adjustRightInd w:val="0"/>
        <w:spacing w:after="40"/>
        <w:rPr>
          <w:sz w:val="22"/>
          <w:szCs w:val="22"/>
        </w:rPr>
      </w:pPr>
      <w:r w:rsidRPr="00FC4061">
        <w:rPr>
          <w:sz w:val="22"/>
          <w:szCs w:val="22"/>
        </w:rPr>
        <w:t>To what extent does the PI provide evidence of creative independent thinking?</w:t>
      </w:r>
    </w:p>
    <w:p w14:paraId="28F4476D" w14:textId="77777777" w:rsidR="00FC4061" w:rsidRPr="00FC4061" w:rsidRDefault="00FC4061" w:rsidP="00FC4061">
      <w:pPr>
        <w:pStyle w:val="ListParagraph"/>
        <w:numPr>
          <w:ilvl w:val="0"/>
          <w:numId w:val="20"/>
        </w:numPr>
        <w:autoSpaceDE w:val="0"/>
        <w:autoSpaceDN w:val="0"/>
        <w:adjustRightInd w:val="0"/>
        <w:spacing w:after="40"/>
        <w:rPr>
          <w:sz w:val="22"/>
          <w:szCs w:val="22"/>
        </w:rPr>
      </w:pPr>
      <w:r w:rsidRPr="00FC4061">
        <w:rPr>
          <w:sz w:val="22"/>
          <w:szCs w:val="22"/>
        </w:rPr>
        <w:t>To what extent have the achievements of the PI typically gone beyond the state of the art?</w:t>
      </w:r>
    </w:p>
    <w:p w14:paraId="3E64FC03" w14:textId="77777777" w:rsidR="00FC4061" w:rsidRPr="00FC4061" w:rsidRDefault="00FC4061" w:rsidP="00FC4061">
      <w:pPr>
        <w:autoSpaceDE w:val="0"/>
        <w:autoSpaceDN w:val="0"/>
        <w:adjustRightInd w:val="0"/>
        <w:spacing w:after="40"/>
        <w:ind w:left="360"/>
        <w:rPr>
          <w:b/>
          <w:sz w:val="22"/>
          <w:szCs w:val="22"/>
        </w:rPr>
      </w:pPr>
      <w:r w:rsidRPr="00FC4061">
        <w:rPr>
          <w:b/>
          <w:sz w:val="22"/>
          <w:szCs w:val="22"/>
        </w:rPr>
        <w:t>Commitment</w:t>
      </w:r>
    </w:p>
    <w:p w14:paraId="20878C55" w14:textId="4324C9A5" w:rsidR="00FC4061" w:rsidRPr="00FC4061" w:rsidRDefault="00FC4061" w:rsidP="00FC4061">
      <w:pPr>
        <w:autoSpaceDE w:val="0"/>
        <w:autoSpaceDN w:val="0"/>
        <w:adjustRightInd w:val="0"/>
        <w:spacing w:after="40"/>
        <w:rPr>
          <w:b/>
          <w:sz w:val="22"/>
          <w:szCs w:val="22"/>
        </w:rPr>
      </w:pPr>
      <w:r w:rsidRPr="00FC4061">
        <w:rPr>
          <w:sz w:val="22"/>
          <w:szCs w:val="22"/>
        </w:rPr>
        <w:t>To what extent does the PI demonstrate the level of commitment to the project necessary for its execution and the willingness to devote a significant amount of time to the project (min 30% of the total working time on it and min 50% in an EU Member State or Associated Country) (based on the full Scientific Proposal)?</w:t>
      </w:r>
    </w:p>
    <w:p w14:paraId="779F8BEF" w14:textId="494C3ABA" w:rsidR="00FC4061" w:rsidRPr="00CE3D91" w:rsidRDefault="003914C2" w:rsidP="003914C2">
      <w:pPr>
        <w:jc w:val="both"/>
        <w:rPr>
          <w:b/>
          <w:iCs/>
          <w:sz w:val="22"/>
          <w:szCs w:val="22"/>
        </w:rPr>
      </w:pPr>
      <w:r w:rsidRPr="00CE3D91">
        <w:rPr>
          <w:b/>
          <w:iCs/>
          <w:sz w:val="22"/>
          <w:szCs w:val="22"/>
        </w:rPr>
        <w:t>Please respect the following formatting constraints: Times New Roman, Arial or similar, at least font size 11, margins (2.0cm side and 1.5cm top and bottom), single line spacing.</w:t>
      </w:r>
      <w:r w:rsidR="00FE2D3A" w:rsidRPr="00CE3D91">
        <w:rPr>
          <w:b/>
          <w:iCs/>
          <w:sz w:val="22"/>
          <w:szCs w:val="22"/>
        </w:rPr>
        <w:t xml:space="preserve"> References do not count towards the page limit</w:t>
      </w:r>
    </w:p>
    <w:p w14:paraId="7DC1AB8A" w14:textId="4973F6C6" w:rsidR="003914C2" w:rsidRDefault="003914C2" w:rsidP="009C3713">
      <w:pPr>
        <w:spacing w:before="120"/>
        <w:jc w:val="both"/>
        <w:rPr>
          <w:b/>
          <w:bCs/>
          <w:sz w:val="22"/>
          <w:szCs w:val="22"/>
        </w:rPr>
      </w:pPr>
      <w:r>
        <w:rPr>
          <w:b/>
          <w:bCs/>
          <w:sz w:val="22"/>
          <w:szCs w:val="22"/>
        </w:rPr>
        <w:t xml:space="preserve">Section </w:t>
      </w:r>
      <w:r w:rsidRPr="00C85F7E">
        <w:rPr>
          <w:b/>
          <w:bCs/>
          <w:sz w:val="22"/>
          <w:szCs w:val="22"/>
        </w:rPr>
        <w:t>a. State-of-the-art and objectives</w:t>
      </w:r>
    </w:p>
    <w:p w14:paraId="23181D7D" w14:textId="2CDF8C4B" w:rsidR="008A1FD3" w:rsidRDefault="00FC4061" w:rsidP="009C3713">
      <w:pPr>
        <w:spacing w:before="120"/>
        <w:jc w:val="both"/>
        <w:rPr>
          <w:b/>
          <w:bCs/>
          <w:sz w:val="22"/>
          <w:szCs w:val="22"/>
        </w:rPr>
      </w:pPr>
      <w:r>
        <w:rPr>
          <w:b/>
          <w:bCs/>
          <w:sz w:val="22"/>
          <w:szCs w:val="22"/>
        </w:rPr>
        <w:t>From Information for Applicants:</w:t>
      </w:r>
    </w:p>
    <w:p w14:paraId="0ADAE278" w14:textId="0E4ABFD2" w:rsidR="00C95D69" w:rsidRPr="00CE3D91" w:rsidRDefault="00FC4061" w:rsidP="009C3713">
      <w:pPr>
        <w:spacing w:before="120"/>
        <w:jc w:val="both"/>
        <w:rPr>
          <w:sz w:val="22"/>
          <w:szCs w:val="22"/>
        </w:rPr>
      </w:pPr>
      <w:r w:rsidRPr="009C3713">
        <w:rPr>
          <w:sz w:val="22"/>
          <w:szCs w:val="22"/>
        </w:rPr>
        <w:t xml:space="preserve">Specify clearly the objectives of the proposal, in the context of the state of the art in the field. When describing the envisaged research it should be indicated how and why the proposed work is important for the field, and what impact it will have if successful, such as how it may open up new horizons or opportunities for science, technology or scholarship. Specify any particularly challenging or unconventional aspects of the proposal, including multi - or inter-disciplinary </w:t>
      </w:r>
      <w:r w:rsidRPr="003914C2">
        <w:rPr>
          <w:sz w:val="22"/>
          <w:szCs w:val="22"/>
        </w:rPr>
        <w:t>aspects</w:t>
      </w:r>
      <w:r>
        <w:rPr>
          <w:sz w:val="22"/>
          <w:szCs w:val="22"/>
        </w:rPr>
        <w:t xml:space="preserve">. </w:t>
      </w:r>
      <w:r w:rsidRPr="00CE3D91">
        <w:rPr>
          <w:sz w:val="22"/>
          <w:szCs w:val="22"/>
        </w:rPr>
        <w:t xml:space="preserve">References to literature should also be included. Please use a reference style that is commonly used in your discipline such as American Chemical Society (ACS) style, American Medical Association (AMA) style, Modern Language Association (MLA) style, etc. </w:t>
      </w:r>
      <w:r w:rsidRPr="00CE3D91">
        <w:rPr>
          <w:sz w:val="22"/>
          <w:szCs w:val="22"/>
          <w:u w:val="single"/>
        </w:rPr>
        <w:t>and</w:t>
      </w:r>
      <w:r w:rsidRPr="00CE3D91">
        <w:rPr>
          <w:sz w:val="22"/>
          <w:szCs w:val="22"/>
        </w:rPr>
        <w:t xml:space="preserve"> that allows the evaluators to easily retrieve each reference. </w:t>
      </w:r>
      <w:r w:rsidRPr="00CE3D91">
        <w:rPr>
          <w:b/>
          <w:sz w:val="22"/>
          <w:szCs w:val="22"/>
          <w:u w:val="single"/>
        </w:rPr>
        <w:t>References do not count towards the page limits</w:t>
      </w:r>
      <w:r w:rsidRPr="00CE3D91">
        <w:rPr>
          <w:sz w:val="22"/>
          <w:szCs w:val="22"/>
          <w:u w:val="single"/>
        </w:rPr>
        <w:t>.</w:t>
      </w:r>
    </w:p>
    <w:p w14:paraId="5C3A295D" w14:textId="77777777" w:rsidR="00CE3D91" w:rsidRDefault="00CE3D91" w:rsidP="009C3713">
      <w:pPr>
        <w:spacing w:before="120"/>
        <w:jc w:val="both"/>
        <w:rPr>
          <w:b/>
          <w:bCs/>
          <w:sz w:val="22"/>
          <w:szCs w:val="22"/>
        </w:rPr>
      </w:pPr>
    </w:p>
    <w:p w14:paraId="3E51B2F8" w14:textId="325BA8AF" w:rsidR="00CE3D91" w:rsidRDefault="00774413" w:rsidP="009C3713">
      <w:pPr>
        <w:spacing w:before="120"/>
        <w:jc w:val="both"/>
        <w:rPr>
          <w:b/>
          <w:bCs/>
          <w:sz w:val="22"/>
          <w:szCs w:val="22"/>
        </w:rPr>
      </w:pPr>
      <w:r>
        <w:rPr>
          <w:i/>
          <w:noProof/>
          <w:sz w:val="22"/>
          <w:szCs w:val="22"/>
        </w:rPr>
        <mc:AlternateContent>
          <mc:Choice Requires="wps">
            <w:drawing>
              <wp:anchor distT="0" distB="0" distL="114300" distR="114300" simplePos="0" relativeHeight="251660287" behindDoc="1" locked="0" layoutInCell="1" allowOverlap="1" wp14:anchorId="7A6507F5" wp14:editId="2C296624">
                <wp:simplePos x="0" y="0"/>
                <wp:positionH relativeFrom="column">
                  <wp:posOffset>-340528</wp:posOffset>
                </wp:positionH>
                <wp:positionV relativeFrom="paragraph">
                  <wp:posOffset>248093</wp:posOffset>
                </wp:positionV>
                <wp:extent cx="6634480" cy="8609163"/>
                <wp:effectExtent l="0" t="0" r="13970" b="20955"/>
                <wp:wrapNone/>
                <wp:docPr id="9" name="Rectangle 9"/>
                <wp:cNvGraphicFramePr/>
                <a:graphic xmlns:a="http://schemas.openxmlformats.org/drawingml/2006/main">
                  <a:graphicData uri="http://schemas.microsoft.com/office/word/2010/wordprocessingShape">
                    <wps:wsp>
                      <wps:cNvSpPr/>
                      <wps:spPr>
                        <a:xfrm>
                          <a:off x="0" y="0"/>
                          <a:ext cx="6634480" cy="8609163"/>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A0C0430" id="Rectangle 9" o:spid="_x0000_s1026" style="position:absolute;margin-left:-26.8pt;margin-top:19.55pt;width:522.4pt;height:677.9pt;z-index:-251656193;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" fillcolor="white [3212]" strokecolor="#1f4d78 [1604]" strokeweight="1pt"/>
            </w:pict>
          </mc:Fallback>
        </mc:AlternateContent>
      </w:r>
    </w:p>
    <w:p w14:paraId="44273A9E" w14:textId="5D737BA7" w:rsidR="00FC4061" w:rsidRDefault="00FC4061" w:rsidP="009C3713">
      <w:pPr>
        <w:spacing w:before="120"/>
        <w:jc w:val="both"/>
        <w:rPr>
          <w:b/>
          <w:bCs/>
          <w:sz w:val="22"/>
          <w:szCs w:val="22"/>
        </w:rPr>
      </w:pPr>
      <w:r>
        <w:rPr>
          <w:b/>
          <w:bCs/>
          <w:sz w:val="22"/>
          <w:szCs w:val="22"/>
        </w:rPr>
        <w:t>Advice from the European Team:</w:t>
      </w:r>
    </w:p>
    <w:p w14:paraId="04D9767E" w14:textId="43290772" w:rsidR="00C95D69" w:rsidRDefault="00C95D69" w:rsidP="009C3713">
      <w:pPr>
        <w:spacing w:before="120"/>
        <w:jc w:val="both"/>
        <w:rPr>
          <w:b/>
          <w:bCs/>
          <w:sz w:val="22"/>
          <w:szCs w:val="22"/>
        </w:rPr>
      </w:pPr>
      <w:r w:rsidRPr="00C95D69">
        <w:rPr>
          <w:b/>
          <w:sz w:val="22"/>
          <w:szCs w:val="22"/>
        </w:rPr>
        <w:t>In General</w:t>
      </w:r>
      <w:r w:rsidRPr="00C95D69">
        <w:rPr>
          <w:sz w:val="22"/>
          <w:szCs w:val="22"/>
        </w:rPr>
        <w:t xml:space="preserve">: aim for going beyond the state of the art, using appropriate methods, even if what you plan may not work as long as it sounds plausible you are on a good track, need to break new ground, need </w:t>
      </w:r>
      <w:r w:rsidR="00CE3D91">
        <w:rPr>
          <w:sz w:val="22"/>
          <w:szCs w:val="22"/>
        </w:rPr>
        <w:t>a realistic hypothesis. Interdisciplinarity</w:t>
      </w:r>
      <w:r w:rsidRPr="00C95D69">
        <w:rPr>
          <w:sz w:val="22"/>
          <w:szCs w:val="22"/>
        </w:rPr>
        <w:t xml:space="preserve"> is a KEY word. Also need to show Impact, who stands to benefit from this research.</w:t>
      </w:r>
    </w:p>
    <w:p w14:paraId="00CEF156" w14:textId="4D4F4F51" w:rsidR="00FE2D3A" w:rsidRPr="00FE2D3A" w:rsidRDefault="00FE2D3A" w:rsidP="00FE2D3A">
      <w:pPr>
        <w:pStyle w:val="ListParagraph"/>
        <w:numPr>
          <w:ilvl w:val="0"/>
          <w:numId w:val="5"/>
        </w:numPr>
        <w:rPr>
          <w:caps/>
          <w:color w:val="000000"/>
          <w:sz w:val="22"/>
          <w:szCs w:val="22"/>
        </w:rPr>
      </w:pPr>
      <w:r w:rsidRPr="00FD0478">
        <w:rPr>
          <w:color w:val="000000"/>
          <w:sz w:val="22"/>
          <w:szCs w:val="22"/>
        </w:rPr>
        <w:t xml:space="preserve">Keep the headings the same as in the original template. </w:t>
      </w:r>
    </w:p>
    <w:p w14:paraId="1E0D16D5" w14:textId="106EC679" w:rsidR="00FE2D3A" w:rsidRPr="00EE6CEE" w:rsidRDefault="00FE2D3A" w:rsidP="00FE2D3A">
      <w:pPr>
        <w:pStyle w:val="ListParagraph"/>
        <w:numPr>
          <w:ilvl w:val="0"/>
          <w:numId w:val="5"/>
        </w:numPr>
        <w:rPr>
          <w:caps/>
          <w:color w:val="000000"/>
          <w:sz w:val="22"/>
          <w:szCs w:val="22"/>
        </w:rPr>
      </w:pPr>
      <w:r>
        <w:rPr>
          <w:sz w:val="22"/>
          <w:szCs w:val="22"/>
        </w:rPr>
        <w:t>Choose your Panel carefully! Aim for a panel that is most likely to understand your work</w:t>
      </w:r>
      <w:r w:rsidR="00CE3D91">
        <w:rPr>
          <w:sz w:val="22"/>
          <w:szCs w:val="22"/>
        </w:rPr>
        <w:t xml:space="preserve"> (“speaks the same language” as you)</w:t>
      </w:r>
      <w:r>
        <w:rPr>
          <w:sz w:val="22"/>
          <w:szCs w:val="22"/>
        </w:rPr>
        <w:t>.</w:t>
      </w:r>
    </w:p>
    <w:p w14:paraId="7731B1C2" w14:textId="77777777" w:rsidR="00FE2D3A" w:rsidRPr="00DA1BE9" w:rsidRDefault="00FE2D3A" w:rsidP="00FE2D3A">
      <w:pPr>
        <w:pStyle w:val="ListParagraph"/>
        <w:numPr>
          <w:ilvl w:val="0"/>
          <w:numId w:val="5"/>
        </w:numPr>
        <w:rPr>
          <w:caps/>
          <w:color w:val="000000"/>
          <w:sz w:val="22"/>
          <w:szCs w:val="22"/>
        </w:rPr>
      </w:pPr>
      <w:r w:rsidRPr="00EE6CEE">
        <w:rPr>
          <w:sz w:val="22"/>
          <w:szCs w:val="22"/>
        </w:rPr>
        <w:t xml:space="preserve">Make sure </w:t>
      </w:r>
      <w:r>
        <w:rPr>
          <w:sz w:val="22"/>
          <w:szCs w:val="22"/>
        </w:rPr>
        <w:t>you provide answers to all the evaluation criteria.</w:t>
      </w:r>
    </w:p>
    <w:p w14:paraId="487D56A6" w14:textId="0801E4BB" w:rsidR="00FE2D3A" w:rsidRPr="00EE6CEE" w:rsidRDefault="00CE3D91" w:rsidP="00FE2D3A">
      <w:pPr>
        <w:pStyle w:val="ListParagraph"/>
        <w:numPr>
          <w:ilvl w:val="0"/>
          <w:numId w:val="5"/>
        </w:numPr>
        <w:rPr>
          <w:caps/>
          <w:color w:val="000000"/>
          <w:sz w:val="22"/>
          <w:szCs w:val="22"/>
        </w:rPr>
      </w:pPr>
      <w:r>
        <w:rPr>
          <w:sz w:val="22"/>
          <w:szCs w:val="22"/>
        </w:rPr>
        <w:t>Successful proposals are usually those that identify a major problem/question in a particular</w:t>
      </w:r>
      <w:r w:rsidR="00FE2D3A">
        <w:rPr>
          <w:sz w:val="22"/>
          <w:szCs w:val="22"/>
        </w:rPr>
        <w:t xml:space="preserve"> field and </w:t>
      </w:r>
      <w:r>
        <w:rPr>
          <w:sz w:val="22"/>
          <w:szCs w:val="22"/>
        </w:rPr>
        <w:t>devise a work plan on how to reach the answer</w:t>
      </w:r>
      <w:r w:rsidR="00FE2D3A">
        <w:rPr>
          <w:sz w:val="22"/>
          <w:szCs w:val="22"/>
        </w:rPr>
        <w:t>.</w:t>
      </w:r>
    </w:p>
    <w:p w14:paraId="0B720795" w14:textId="49D2C01A" w:rsidR="00FE2D3A" w:rsidRPr="00FD0478" w:rsidRDefault="00CE3D91" w:rsidP="00FE2D3A">
      <w:pPr>
        <w:pStyle w:val="ListParagraph"/>
        <w:numPr>
          <w:ilvl w:val="0"/>
          <w:numId w:val="5"/>
        </w:numPr>
        <w:rPr>
          <w:caps/>
          <w:color w:val="000000"/>
          <w:sz w:val="22"/>
          <w:szCs w:val="22"/>
        </w:rPr>
      </w:pPr>
      <w:r>
        <w:rPr>
          <w:color w:val="000000"/>
          <w:sz w:val="22"/>
          <w:szCs w:val="22"/>
        </w:rPr>
        <w:t>This s</w:t>
      </w:r>
      <w:r w:rsidR="00FE2D3A" w:rsidRPr="00FD0478">
        <w:rPr>
          <w:color w:val="000000"/>
          <w:sz w:val="22"/>
          <w:szCs w:val="22"/>
        </w:rPr>
        <w:t xml:space="preserve">ection should clearly describe the </w:t>
      </w:r>
      <w:r w:rsidR="00FE2D3A" w:rsidRPr="00FD0478">
        <w:rPr>
          <w:sz w:val="22"/>
          <w:szCs w:val="22"/>
        </w:rPr>
        <w:t>objectives of the proposal, in the co</w:t>
      </w:r>
      <w:r>
        <w:rPr>
          <w:sz w:val="22"/>
          <w:szCs w:val="22"/>
        </w:rPr>
        <w:t>ntext of the state of the art.</w:t>
      </w:r>
      <w:r w:rsidR="00FE2D3A" w:rsidRPr="00FD0478">
        <w:rPr>
          <w:sz w:val="22"/>
          <w:szCs w:val="22"/>
        </w:rPr>
        <w:t xml:space="preserve"> </w:t>
      </w:r>
      <w:r>
        <w:rPr>
          <w:sz w:val="22"/>
          <w:szCs w:val="22"/>
        </w:rPr>
        <w:t>For more s</w:t>
      </w:r>
      <w:r w:rsidR="00FE2D3A" w:rsidRPr="00FD0478">
        <w:rPr>
          <w:sz w:val="22"/>
          <w:szCs w:val="22"/>
        </w:rPr>
        <w:t xml:space="preserve">ee </w:t>
      </w:r>
      <w:hyperlink r:id="rId7" w:history="1">
        <w:r w:rsidR="004D02AF">
          <w:rPr>
            <w:rStyle w:val="Hyperlink"/>
            <w:sz w:val="22"/>
            <w:szCs w:val="22"/>
          </w:rPr>
          <w:t>Information for Applicants</w:t>
        </w:r>
      </w:hyperlink>
      <w:r w:rsidR="004D02AF">
        <w:rPr>
          <w:sz w:val="22"/>
          <w:szCs w:val="22"/>
        </w:rPr>
        <w:t>.</w:t>
      </w:r>
    </w:p>
    <w:p w14:paraId="30999A79" w14:textId="77777777" w:rsidR="00FE2D3A" w:rsidRPr="00FD0478" w:rsidRDefault="00FE2D3A" w:rsidP="00FE2D3A">
      <w:pPr>
        <w:pStyle w:val="ListParagraph"/>
        <w:numPr>
          <w:ilvl w:val="0"/>
          <w:numId w:val="5"/>
        </w:numPr>
        <w:rPr>
          <w:sz w:val="22"/>
          <w:szCs w:val="22"/>
        </w:rPr>
      </w:pPr>
      <w:r w:rsidRPr="00FD0478">
        <w:rPr>
          <w:sz w:val="22"/>
          <w:szCs w:val="22"/>
        </w:rPr>
        <w:t>The ERC funds basic research projects that  are novel, creative, go significantly beyond  the state of the art, make substantial advances in the frontiers of knowledge, use new methods and techniques, are interdisciplinary, and high-risk/high-gain projects. Emphasise these aspects in your proposal.</w:t>
      </w:r>
    </w:p>
    <w:p w14:paraId="0FC7E868" w14:textId="77777777" w:rsidR="00FE2D3A" w:rsidRPr="004D02AF" w:rsidRDefault="00FE2D3A" w:rsidP="00FE2D3A">
      <w:pPr>
        <w:pStyle w:val="ListParagraph"/>
        <w:numPr>
          <w:ilvl w:val="0"/>
          <w:numId w:val="5"/>
        </w:numPr>
        <w:rPr>
          <w:caps/>
          <w:sz w:val="22"/>
          <w:szCs w:val="22"/>
        </w:rPr>
      </w:pPr>
      <w:r w:rsidRPr="00FD0478">
        <w:rPr>
          <w:color w:val="000000"/>
          <w:sz w:val="22"/>
          <w:szCs w:val="22"/>
        </w:rPr>
        <w:t>Describe why you need an ERC grant and why this research needs to be done NOW</w:t>
      </w:r>
      <w:r w:rsidRPr="004D02AF">
        <w:rPr>
          <w:sz w:val="22"/>
          <w:szCs w:val="22"/>
        </w:rPr>
        <w:t xml:space="preserve">!  </w:t>
      </w:r>
      <w:r w:rsidRPr="004D02AF">
        <w:rPr>
          <w:b/>
          <w:sz w:val="22"/>
          <w:szCs w:val="22"/>
        </w:rPr>
        <w:t>This is very important!</w:t>
      </w:r>
    </w:p>
    <w:p w14:paraId="032B8619" w14:textId="407AC762" w:rsidR="00FE2D3A" w:rsidRPr="00DA1BE9" w:rsidRDefault="00FE2D3A" w:rsidP="00FE2D3A">
      <w:pPr>
        <w:pStyle w:val="ListParagraph"/>
        <w:numPr>
          <w:ilvl w:val="0"/>
          <w:numId w:val="5"/>
        </w:numPr>
        <w:rPr>
          <w:caps/>
          <w:color w:val="000000"/>
          <w:sz w:val="22"/>
          <w:szCs w:val="22"/>
        </w:rPr>
      </w:pPr>
      <w:r w:rsidRPr="00DA1BE9">
        <w:rPr>
          <w:sz w:val="22"/>
          <w:szCs w:val="22"/>
        </w:rPr>
        <w:t xml:space="preserve">The proposal has to be understandable for experts as well as for generalists (applies </w:t>
      </w:r>
      <w:r w:rsidR="0040557C">
        <w:rPr>
          <w:sz w:val="22"/>
          <w:szCs w:val="22"/>
        </w:rPr>
        <w:t>also for abbreviations and non-E</w:t>
      </w:r>
      <w:r w:rsidRPr="00DA1BE9">
        <w:rPr>
          <w:sz w:val="22"/>
          <w:szCs w:val="22"/>
        </w:rPr>
        <w:t>nglish terms).  Have a look at the panel composition to better judge and match to the level of understanding of subject by panel members.</w:t>
      </w:r>
    </w:p>
    <w:p w14:paraId="37C415EB" w14:textId="77777777" w:rsidR="00FE2D3A" w:rsidRPr="00FD0478" w:rsidRDefault="00FE2D3A" w:rsidP="00FE2D3A">
      <w:pPr>
        <w:pStyle w:val="ListParagraph"/>
        <w:numPr>
          <w:ilvl w:val="0"/>
          <w:numId w:val="5"/>
        </w:numPr>
        <w:rPr>
          <w:caps/>
          <w:color w:val="000000"/>
          <w:sz w:val="22"/>
          <w:szCs w:val="22"/>
        </w:rPr>
      </w:pPr>
      <w:r>
        <w:rPr>
          <w:color w:val="000000"/>
          <w:sz w:val="22"/>
          <w:szCs w:val="22"/>
        </w:rPr>
        <w:t>Use graphs, figures and photographs to break the text and convey the message easier.</w:t>
      </w:r>
    </w:p>
    <w:p w14:paraId="7889B1FC" w14:textId="77777777" w:rsidR="00FE2D3A" w:rsidRPr="00FD0478" w:rsidRDefault="00FE2D3A" w:rsidP="00FE2D3A">
      <w:pPr>
        <w:pStyle w:val="ListParagraph"/>
        <w:numPr>
          <w:ilvl w:val="0"/>
          <w:numId w:val="5"/>
        </w:numPr>
        <w:rPr>
          <w:caps/>
          <w:color w:val="000000"/>
          <w:sz w:val="22"/>
          <w:szCs w:val="22"/>
        </w:rPr>
      </w:pPr>
      <w:r>
        <w:rPr>
          <w:color w:val="000000"/>
          <w:sz w:val="22"/>
          <w:szCs w:val="22"/>
        </w:rPr>
        <w:t>High risk projects are encouraged but you need to show that you are aware of the risks and that you have contingency plans in place. FEASIBILITY is very important and you need to clearly show that.</w:t>
      </w:r>
    </w:p>
    <w:p w14:paraId="557E0AAE" w14:textId="70AE1C62" w:rsidR="00FE2D3A" w:rsidRPr="00FD0478" w:rsidRDefault="00774413" w:rsidP="00FE2D3A">
      <w:pPr>
        <w:pStyle w:val="CommentText"/>
        <w:numPr>
          <w:ilvl w:val="0"/>
          <w:numId w:val="1"/>
        </w:numPr>
        <w:rPr>
          <w:sz w:val="22"/>
          <w:szCs w:val="22"/>
        </w:rPr>
      </w:pPr>
      <w:r>
        <w:rPr>
          <w:color w:val="000000"/>
          <w:sz w:val="22"/>
          <w:szCs w:val="22"/>
        </w:rPr>
        <w:t xml:space="preserve">Some points to keep in mind when writing </w:t>
      </w:r>
      <w:r w:rsidR="00FE2D3A" w:rsidRPr="00FD0478">
        <w:rPr>
          <w:color w:val="000000"/>
          <w:sz w:val="22"/>
          <w:szCs w:val="22"/>
        </w:rPr>
        <w:t>section</w:t>
      </w:r>
      <w:r>
        <w:rPr>
          <w:color w:val="000000"/>
          <w:sz w:val="22"/>
          <w:szCs w:val="22"/>
        </w:rPr>
        <w:t xml:space="preserve"> a </w:t>
      </w:r>
      <w:r w:rsidR="00FE2D3A" w:rsidRPr="00FD0478">
        <w:rPr>
          <w:color w:val="000000"/>
          <w:sz w:val="22"/>
          <w:szCs w:val="22"/>
        </w:rPr>
        <w:t>:</w:t>
      </w:r>
    </w:p>
    <w:p w14:paraId="5F6C920C" w14:textId="77777777" w:rsidR="00FE2D3A" w:rsidRPr="00FD0478" w:rsidRDefault="00FE2D3A" w:rsidP="00FE2D3A">
      <w:pPr>
        <w:pStyle w:val="CommentText"/>
        <w:numPr>
          <w:ilvl w:val="1"/>
          <w:numId w:val="1"/>
        </w:numPr>
        <w:rPr>
          <w:sz w:val="22"/>
          <w:szCs w:val="22"/>
        </w:rPr>
      </w:pPr>
      <w:r w:rsidRPr="00FD0478">
        <w:rPr>
          <w:color w:val="000000"/>
          <w:sz w:val="22"/>
          <w:szCs w:val="22"/>
        </w:rPr>
        <w:t xml:space="preserve"> </w:t>
      </w:r>
      <w:r w:rsidRPr="00FD0478">
        <w:rPr>
          <w:sz w:val="22"/>
          <w:szCs w:val="22"/>
        </w:rPr>
        <w:t>clearly state why and how the proposed work is novel and  important in your field</w:t>
      </w:r>
    </w:p>
    <w:p w14:paraId="632BB238" w14:textId="77777777" w:rsidR="00FE2D3A" w:rsidRDefault="00FE2D3A" w:rsidP="00FE2D3A">
      <w:pPr>
        <w:pStyle w:val="CommentText"/>
        <w:numPr>
          <w:ilvl w:val="1"/>
          <w:numId w:val="1"/>
        </w:numPr>
        <w:rPr>
          <w:sz w:val="22"/>
          <w:szCs w:val="22"/>
        </w:rPr>
      </w:pPr>
      <w:r>
        <w:rPr>
          <w:sz w:val="22"/>
          <w:szCs w:val="22"/>
        </w:rPr>
        <w:t xml:space="preserve">what are your </w:t>
      </w:r>
      <w:r w:rsidRPr="00FD0478">
        <w:rPr>
          <w:sz w:val="22"/>
          <w:szCs w:val="22"/>
        </w:rPr>
        <w:t xml:space="preserve">objectives, </w:t>
      </w:r>
      <w:r>
        <w:rPr>
          <w:sz w:val="22"/>
          <w:szCs w:val="22"/>
        </w:rPr>
        <w:t xml:space="preserve"> </w:t>
      </w:r>
    </w:p>
    <w:p w14:paraId="1E6102B6" w14:textId="77777777" w:rsidR="00FE2D3A" w:rsidRPr="00FD0478" w:rsidRDefault="00FE2D3A" w:rsidP="00FE2D3A">
      <w:pPr>
        <w:pStyle w:val="CommentText"/>
        <w:numPr>
          <w:ilvl w:val="1"/>
          <w:numId w:val="1"/>
        </w:numPr>
        <w:rPr>
          <w:sz w:val="22"/>
          <w:szCs w:val="22"/>
        </w:rPr>
      </w:pPr>
      <w:r>
        <w:rPr>
          <w:sz w:val="22"/>
          <w:szCs w:val="22"/>
        </w:rPr>
        <w:t>What are the key challenges/open questions in your field that need to be answered</w:t>
      </w:r>
    </w:p>
    <w:p w14:paraId="0AB1B6F8" w14:textId="77777777" w:rsidR="00FE2D3A" w:rsidRPr="00FD0478" w:rsidRDefault="00FE2D3A" w:rsidP="00FE2D3A">
      <w:pPr>
        <w:pStyle w:val="CommentText"/>
        <w:numPr>
          <w:ilvl w:val="1"/>
          <w:numId w:val="1"/>
        </w:numPr>
        <w:rPr>
          <w:sz w:val="22"/>
          <w:szCs w:val="22"/>
        </w:rPr>
      </w:pPr>
      <w:proofErr w:type="gramStart"/>
      <w:r w:rsidRPr="00FD0478">
        <w:rPr>
          <w:sz w:val="22"/>
          <w:szCs w:val="22"/>
        </w:rPr>
        <w:t>how</w:t>
      </w:r>
      <w:proofErr w:type="gramEnd"/>
      <w:r w:rsidRPr="00FD0478">
        <w:rPr>
          <w:sz w:val="22"/>
          <w:szCs w:val="22"/>
        </w:rPr>
        <w:t xml:space="preserve"> will you go about it, </w:t>
      </w:r>
      <w:r>
        <w:rPr>
          <w:sz w:val="22"/>
          <w:szCs w:val="22"/>
        </w:rPr>
        <w:t>clearly explain how you propose to address these questions.</w:t>
      </w:r>
    </w:p>
    <w:p w14:paraId="5EC4FA12" w14:textId="77777777" w:rsidR="00FE2D3A" w:rsidRPr="00FD0478" w:rsidRDefault="00FE2D3A" w:rsidP="00FE2D3A">
      <w:pPr>
        <w:pStyle w:val="CommentText"/>
        <w:numPr>
          <w:ilvl w:val="1"/>
          <w:numId w:val="1"/>
        </w:numPr>
        <w:rPr>
          <w:sz w:val="22"/>
          <w:szCs w:val="22"/>
        </w:rPr>
      </w:pPr>
      <w:proofErr w:type="gramStart"/>
      <w:r w:rsidRPr="00FD0478">
        <w:rPr>
          <w:sz w:val="22"/>
          <w:szCs w:val="22"/>
        </w:rPr>
        <w:t>what</w:t>
      </w:r>
      <w:proofErr w:type="gramEnd"/>
      <w:r w:rsidRPr="00FD0478">
        <w:rPr>
          <w:sz w:val="22"/>
          <w:szCs w:val="22"/>
        </w:rPr>
        <w:t xml:space="preserve"> are the expected outcomes?</w:t>
      </w:r>
    </w:p>
    <w:p w14:paraId="45BA644C" w14:textId="77777777" w:rsidR="00FE2D3A" w:rsidRDefault="00FE2D3A" w:rsidP="00FE2D3A">
      <w:pPr>
        <w:pStyle w:val="CommentText"/>
        <w:numPr>
          <w:ilvl w:val="1"/>
          <w:numId w:val="1"/>
        </w:numPr>
        <w:rPr>
          <w:sz w:val="22"/>
          <w:szCs w:val="22"/>
        </w:rPr>
      </w:pPr>
      <w:proofErr w:type="gramStart"/>
      <w:r w:rsidRPr="00FD0478">
        <w:rPr>
          <w:sz w:val="22"/>
          <w:szCs w:val="22"/>
        </w:rPr>
        <w:t>explain</w:t>
      </w:r>
      <w:proofErr w:type="gramEnd"/>
      <w:r w:rsidRPr="00FD0478">
        <w:rPr>
          <w:sz w:val="22"/>
          <w:szCs w:val="22"/>
        </w:rPr>
        <w:t xml:space="preserve"> the impact of your work- if you are successful-, on the research area and beyond and your long term vision.</w:t>
      </w:r>
    </w:p>
    <w:p w14:paraId="1AA696B2" w14:textId="569275DD" w:rsidR="00FE2D3A" w:rsidRDefault="00FE2D3A" w:rsidP="00FE2D3A">
      <w:pPr>
        <w:pStyle w:val="CommentText"/>
        <w:numPr>
          <w:ilvl w:val="0"/>
          <w:numId w:val="1"/>
        </w:numPr>
        <w:rPr>
          <w:sz w:val="22"/>
          <w:szCs w:val="22"/>
        </w:rPr>
      </w:pPr>
      <w:r>
        <w:rPr>
          <w:sz w:val="22"/>
          <w:szCs w:val="22"/>
        </w:rPr>
        <w:t xml:space="preserve">In your first sentence start by giving some background information to the problem (to set the scene), you can also provide some statistics or financial information i.e. current cost of the disease to the health system, purification of water etc. Follow this by what is the </w:t>
      </w:r>
      <w:r w:rsidR="00C95D69">
        <w:rPr>
          <w:sz w:val="22"/>
          <w:szCs w:val="22"/>
        </w:rPr>
        <w:t xml:space="preserve">current situation and what </w:t>
      </w:r>
      <w:r>
        <w:rPr>
          <w:sz w:val="22"/>
          <w:szCs w:val="22"/>
        </w:rPr>
        <w:t xml:space="preserve">your ground breaking solution </w:t>
      </w:r>
      <w:r w:rsidR="00C95D69">
        <w:rPr>
          <w:sz w:val="22"/>
          <w:szCs w:val="22"/>
        </w:rPr>
        <w:t xml:space="preserve">is </w:t>
      </w:r>
      <w:r>
        <w:rPr>
          <w:sz w:val="22"/>
          <w:szCs w:val="22"/>
        </w:rPr>
        <w:t>to this problem. Does this nee</w:t>
      </w:r>
      <w:r w:rsidR="00C95D69">
        <w:rPr>
          <w:sz w:val="22"/>
          <w:szCs w:val="22"/>
        </w:rPr>
        <w:t xml:space="preserve">d a coordinated effort across a number of </w:t>
      </w:r>
      <w:r>
        <w:rPr>
          <w:sz w:val="22"/>
          <w:szCs w:val="22"/>
        </w:rPr>
        <w:t xml:space="preserve">different disciplines? Also stress here why you are uniquely placed to answer this problem. </w:t>
      </w:r>
    </w:p>
    <w:p w14:paraId="03EFF166" w14:textId="6283C912" w:rsidR="00FE2D3A" w:rsidRDefault="00FE2D3A" w:rsidP="00FE2D3A">
      <w:pPr>
        <w:pStyle w:val="CommentText"/>
        <w:numPr>
          <w:ilvl w:val="0"/>
          <w:numId w:val="1"/>
        </w:numPr>
        <w:rPr>
          <w:sz w:val="22"/>
          <w:szCs w:val="22"/>
        </w:rPr>
      </w:pPr>
      <w:r>
        <w:rPr>
          <w:sz w:val="22"/>
          <w:szCs w:val="22"/>
        </w:rPr>
        <w:t>You could also use a two column table having the questions you have set to answer on one side and the respective objectives for each question on the second column</w:t>
      </w:r>
      <w:r w:rsidR="00774413">
        <w:rPr>
          <w:sz w:val="22"/>
          <w:szCs w:val="22"/>
        </w:rPr>
        <w:t xml:space="preserve"> (Just a recommendation of the things you could do to make reading your proposal more pleasant for the evaluator)</w:t>
      </w:r>
      <w:r>
        <w:rPr>
          <w:sz w:val="22"/>
          <w:szCs w:val="22"/>
        </w:rPr>
        <w:t>.</w:t>
      </w:r>
    </w:p>
    <w:p w14:paraId="09456844" w14:textId="24BA22AD" w:rsidR="00790FF4" w:rsidRPr="00C95D69" w:rsidRDefault="00FE2D3A" w:rsidP="00C95D69">
      <w:pPr>
        <w:pStyle w:val="CommentText"/>
        <w:numPr>
          <w:ilvl w:val="0"/>
          <w:numId w:val="1"/>
        </w:numPr>
        <w:rPr>
          <w:sz w:val="22"/>
          <w:szCs w:val="22"/>
        </w:rPr>
      </w:pPr>
      <w:r>
        <w:rPr>
          <w:sz w:val="22"/>
          <w:szCs w:val="22"/>
        </w:rPr>
        <w:t xml:space="preserve">Provide the state of the art for all questions and relate it to what you are proposing to do. Is there a long standing controversy that needs to be solved? If anything that you propose is unconventional you need to emphasise that and make it </w:t>
      </w:r>
      <w:r w:rsidRPr="001E1195">
        <w:rPr>
          <w:sz w:val="22"/>
          <w:szCs w:val="22"/>
        </w:rPr>
        <w:t>clear</w:t>
      </w:r>
      <w:r>
        <w:rPr>
          <w:sz w:val="22"/>
          <w:szCs w:val="22"/>
        </w:rPr>
        <w:t>.</w:t>
      </w:r>
    </w:p>
    <w:p w14:paraId="0916DCD4" w14:textId="3E8B14DC" w:rsidR="00DA1BE9" w:rsidRPr="00DA1BE9" w:rsidRDefault="00DA1BE9" w:rsidP="00DA1BE9">
      <w:pPr>
        <w:pStyle w:val="CommentText"/>
        <w:numPr>
          <w:ilvl w:val="0"/>
          <w:numId w:val="7"/>
        </w:numPr>
        <w:rPr>
          <w:sz w:val="22"/>
          <w:szCs w:val="22"/>
        </w:rPr>
      </w:pPr>
      <w:r w:rsidRPr="001E1195">
        <w:rPr>
          <w:sz w:val="22"/>
          <w:szCs w:val="22"/>
        </w:rPr>
        <w:t>Explain the risks of your project and how you plan to address those risks should they materialise.</w:t>
      </w:r>
    </w:p>
    <w:p w14:paraId="7B2B254E" w14:textId="7C3E2BC4" w:rsidR="0078082F" w:rsidRDefault="00790FF4" w:rsidP="00790FF4">
      <w:pPr>
        <w:pStyle w:val="ListParagraph"/>
        <w:numPr>
          <w:ilvl w:val="0"/>
          <w:numId w:val="7"/>
        </w:numPr>
        <w:tabs>
          <w:tab w:val="left" w:pos="6659"/>
        </w:tabs>
        <w:rPr>
          <w:sz w:val="22"/>
          <w:szCs w:val="22"/>
        </w:rPr>
      </w:pPr>
      <w:r>
        <w:rPr>
          <w:sz w:val="22"/>
          <w:szCs w:val="22"/>
        </w:rPr>
        <w:t xml:space="preserve">At the end of this section you can include </w:t>
      </w:r>
      <w:r w:rsidR="00774413">
        <w:rPr>
          <w:sz w:val="22"/>
          <w:szCs w:val="22"/>
        </w:rPr>
        <w:t xml:space="preserve">some </w:t>
      </w:r>
      <w:r>
        <w:rPr>
          <w:sz w:val="22"/>
          <w:szCs w:val="22"/>
        </w:rPr>
        <w:t>sub</w:t>
      </w:r>
      <w:r w:rsidR="00774413">
        <w:rPr>
          <w:sz w:val="22"/>
          <w:szCs w:val="22"/>
        </w:rPr>
        <w:t xml:space="preserve"> </w:t>
      </w:r>
      <w:r>
        <w:rPr>
          <w:sz w:val="22"/>
          <w:szCs w:val="22"/>
        </w:rPr>
        <w:t>headings on:</w:t>
      </w:r>
    </w:p>
    <w:p w14:paraId="5C0290FC" w14:textId="1319D563" w:rsidR="00790FF4" w:rsidRDefault="00790FF4" w:rsidP="00790FF4">
      <w:pPr>
        <w:pStyle w:val="ListParagraph"/>
        <w:numPr>
          <w:ilvl w:val="0"/>
          <w:numId w:val="8"/>
        </w:numPr>
        <w:tabs>
          <w:tab w:val="left" w:pos="6659"/>
        </w:tabs>
        <w:rPr>
          <w:sz w:val="22"/>
          <w:szCs w:val="22"/>
        </w:rPr>
      </w:pPr>
      <w:r>
        <w:rPr>
          <w:sz w:val="22"/>
          <w:szCs w:val="22"/>
        </w:rPr>
        <w:t>Research Vision and Aims</w:t>
      </w:r>
    </w:p>
    <w:p w14:paraId="6980F3E7" w14:textId="409DA725" w:rsidR="00790FF4" w:rsidRDefault="00790FF4" w:rsidP="00790FF4">
      <w:pPr>
        <w:pStyle w:val="ListParagraph"/>
        <w:numPr>
          <w:ilvl w:val="0"/>
          <w:numId w:val="8"/>
        </w:numPr>
        <w:tabs>
          <w:tab w:val="left" w:pos="6659"/>
        </w:tabs>
        <w:rPr>
          <w:sz w:val="22"/>
          <w:szCs w:val="22"/>
        </w:rPr>
      </w:pPr>
      <w:r>
        <w:rPr>
          <w:sz w:val="22"/>
          <w:szCs w:val="22"/>
        </w:rPr>
        <w:t>Justification of why your vision and aims are important (Why should anyone care?)</w:t>
      </w:r>
    </w:p>
    <w:p w14:paraId="66C753CC" w14:textId="77777777" w:rsidR="00C95D69" w:rsidRDefault="00790FF4" w:rsidP="00C95D69">
      <w:pPr>
        <w:pStyle w:val="ListParagraph"/>
        <w:numPr>
          <w:ilvl w:val="0"/>
          <w:numId w:val="10"/>
        </w:numPr>
        <w:tabs>
          <w:tab w:val="left" w:pos="6659"/>
        </w:tabs>
        <w:rPr>
          <w:sz w:val="22"/>
          <w:szCs w:val="22"/>
        </w:rPr>
      </w:pPr>
      <w:r>
        <w:rPr>
          <w:sz w:val="22"/>
          <w:szCs w:val="22"/>
        </w:rPr>
        <w:t>Where will your field be at the end of the funding period in terms of new knowledge?</w:t>
      </w:r>
      <w:r w:rsidR="00B22B90">
        <w:rPr>
          <w:sz w:val="22"/>
          <w:szCs w:val="22"/>
        </w:rPr>
        <w:t xml:space="preserve"> If you can put this in some sort of a schematic that would be even better!</w:t>
      </w:r>
    </w:p>
    <w:p w14:paraId="0D393263" w14:textId="0CCF3964" w:rsidR="003E021D" w:rsidRPr="00C95D69" w:rsidRDefault="003E021D" w:rsidP="00C95D69">
      <w:pPr>
        <w:tabs>
          <w:tab w:val="left" w:pos="6659"/>
        </w:tabs>
        <w:rPr>
          <w:sz w:val="22"/>
          <w:szCs w:val="22"/>
        </w:rPr>
      </w:pPr>
    </w:p>
    <w:p w14:paraId="76940D35" w14:textId="77777777" w:rsidR="003E021D" w:rsidRDefault="003E021D" w:rsidP="00DA1BE9">
      <w:pPr>
        <w:pStyle w:val="ListParagraph"/>
        <w:tabs>
          <w:tab w:val="left" w:pos="6659"/>
        </w:tabs>
        <w:ind w:left="0"/>
        <w:rPr>
          <w:sz w:val="22"/>
          <w:szCs w:val="22"/>
        </w:rPr>
      </w:pPr>
    </w:p>
    <w:p w14:paraId="456FF8BD" w14:textId="77777777" w:rsidR="00DA1BE9" w:rsidRPr="00DA1BE9" w:rsidRDefault="00DA1BE9" w:rsidP="00DA1BE9">
      <w:pPr>
        <w:pStyle w:val="ListParagraph"/>
        <w:tabs>
          <w:tab w:val="left" w:pos="6659"/>
        </w:tabs>
        <w:ind w:left="1440"/>
        <w:rPr>
          <w:sz w:val="22"/>
          <w:szCs w:val="22"/>
        </w:rPr>
      </w:pPr>
    </w:p>
    <w:p w14:paraId="5C68B018" w14:textId="77777777" w:rsidR="00790FF4" w:rsidRPr="00790FF4" w:rsidRDefault="00790FF4" w:rsidP="00790FF4">
      <w:pPr>
        <w:pStyle w:val="ListParagraph"/>
        <w:tabs>
          <w:tab w:val="left" w:pos="6659"/>
        </w:tabs>
        <w:rPr>
          <w:sz w:val="22"/>
          <w:szCs w:val="22"/>
        </w:rPr>
      </w:pPr>
    </w:p>
    <w:p w14:paraId="35E34642" w14:textId="77777777" w:rsidR="00DA1BE9" w:rsidRDefault="00DA1BE9" w:rsidP="003914C2">
      <w:pPr>
        <w:spacing w:before="120"/>
        <w:jc w:val="both"/>
        <w:rPr>
          <w:b/>
          <w:bCs/>
          <w:sz w:val="22"/>
          <w:szCs w:val="22"/>
        </w:rPr>
      </w:pPr>
    </w:p>
    <w:p w14:paraId="6B0B1410" w14:textId="77777777" w:rsidR="00DA1BE9" w:rsidRDefault="00DA1BE9" w:rsidP="003914C2">
      <w:pPr>
        <w:spacing w:before="120"/>
        <w:jc w:val="both"/>
        <w:rPr>
          <w:b/>
          <w:bCs/>
          <w:sz w:val="22"/>
          <w:szCs w:val="22"/>
        </w:rPr>
      </w:pPr>
    </w:p>
    <w:p w14:paraId="230D8B99" w14:textId="77777777" w:rsidR="00DA1BE9" w:rsidRDefault="00DA1BE9" w:rsidP="003914C2">
      <w:pPr>
        <w:spacing w:before="120"/>
        <w:jc w:val="both"/>
        <w:rPr>
          <w:b/>
          <w:bCs/>
          <w:sz w:val="22"/>
          <w:szCs w:val="22"/>
        </w:rPr>
      </w:pPr>
    </w:p>
    <w:p w14:paraId="59B121B4" w14:textId="77777777" w:rsidR="00DA1BE9" w:rsidRDefault="00DA1BE9" w:rsidP="003914C2">
      <w:pPr>
        <w:spacing w:before="120"/>
        <w:jc w:val="both"/>
        <w:rPr>
          <w:b/>
          <w:bCs/>
          <w:sz w:val="22"/>
          <w:szCs w:val="22"/>
        </w:rPr>
      </w:pPr>
    </w:p>
    <w:p w14:paraId="7B66EE46" w14:textId="41FCB35D" w:rsidR="00DA1BE9" w:rsidRDefault="004D02AF" w:rsidP="003914C2">
      <w:pPr>
        <w:spacing w:before="120"/>
        <w:jc w:val="both"/>
        <w:rPr>
          <w:b/>
          <w:bCs/>
          <w:sz w:val="22"/>
          <w:szCs w:val="22"/>
        </w:rPr>
      </w:pPr>
      <w:r>
        <w:rPr>
          <w:b/>
          <w:bCs/>
          <w:sz w:val="22"/>
          <w:szCs w:val="22"/>
        </w:rPr>
        <w:t>Section b, Methodology</w:t>
      </w:r>
    </w:p>
    <w:p w14:paraId="210AE5EF" w14:textId="1E9DBC7B" w:rsidR="00DA1BE9" w:rsidRDefault="004D02AF" w:rsidP="003914C2">
      <w:pPr>
        <w:spacing w:before="120"/>
        <w:jc w:val="both"/>
        <w:rPr>
          <w:b/>
          <w:bCs/>
          <w:sz w:val="22"/>
          <w:szCs w:val="22"/>
        </w:rPr>
      </w:pPr>
      <w:r>
        <w:rPr>
          <w:b/>
          <w:bCs/>
          <w:noProof/>
          <w:sz w:val="22"/>
          <w:szCs w:val="22"/>
        </w:rPr>
        <mc:AlternateContent>
          <mc:Choice Requires="wps">
            <w:drawing>
              <wp:anchor distT="0" distB="0" distL="114300" distR="114300" simplePos="0" relativeHeight="251664384" behindDoc="1" locked="0" layoutInCell="1" allowOverlap="1" wp14:anchorId="24547E32" wp14:editId="4B6F9F5E">
                <wp:simplePos x="0" y="0"/>
                <wp:positionH relativeFrom="column">
                  <wp:posOffset>-317754</wp:posOffset>
                </wp:positionH>
                <wp:positionV relativeFrom="paragraph">
                  <wp:posOffset>96520</wp:posOffset>
                </wp:positionV>
                <wp:extent cx="6781190" cy="4681728"/>
                <wp:effectExtent l="0" t="0" r="19685" b="24130"/>
                <wp:wrapNone/>
                <wp:docPr id="10" name="Rectangle 10"/>
                <wp:cNvGraphicFramePr/>
                <a:graphic xmlns:a="http://schemas.openxmlformats.org/drawingml/2006/main">
                  <a:graphicData uri="http://schemas.microsoft.com/office/word/2010/wordprocessingShape">
                    <wps:wsp>
                      <wps:cNvSpPr/>
                      <wps:spPr>
                        <a:xfrm>
                          <a:off x="0" y="0"/>
                          <a:ext cx="6781190" cy="4681728"/>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5A1FB2D" id="Rectangle 10" o:spid="_x0000_s1026" style="position:absolute;margin-left:-25pt;margin-top:7.6pt;width:533.95pt;height:368.65pt;z-index:-251652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" fillcolor="white [3212]" strokecolor="#1f4d78 [1604]" strokeweight="1pt"/>
            </w:pict>
          </mc:Fallback>
        </mc:AlternateContent>
      </w:r>
    </w:p>
    <w:p w14:paraId="13781377" w14:textId="1C91A3D7" w:rsidR="004D02AF" w:rsidRDefault="004D02AF" w:rsidP="004D02AF">
      <w:pPr>
        <w:pStyle w:val="CommentText"/>
        <w:rPr>
          <w:sz w:val="22"/>
          <w:szCs w:val="22"/>
        </w:rPr>
      </w:pPr>
      <w:r>
        <w:rPr>
          <w:b/>
          <w:bCs/>
          <w:sz w:val="22"/>
          <w:szCs w:val="22"/>
        </w:rPr>
        <w:t>Advice from the European Team:</w:t>
      </w:r>
    </w:p>
    <w:p w14:paraId="7D15D288" w14:textId="77777777" w:rsidR="004D02AF" w:rsidRPr="004D02AF" w:rsidRDefault="004D02AF" w:rsidP="004D02AF">
      <w:pPr>
        <w:pStyle w:val="CommentText"/>
        <w:numPr>
          <w:ilvl w:val="0"/>
          <w:numId w:val="4"/>
        </w:numPr>
        <w:rPr>
          <w:sz w:val="22"/>
          <w:szCs w:val="22"/>
        </w:rPr>
      </w:pPr>
      <w:r w:rsidRPr="004D02AF">
        <w:rPr>
          <w:color w:val="000000"/>
          <w:sz w:val="22"/>
          <w:szCs w:val="22"/>
        </w:rPr>
        <w:t xml:space="preserve">Describe your </w:t>
      </w:r>
      <w:r w:rsidRPr="004D02AF">
        <w:rPr>
          <w:b/>
          <w:color w:val="000000"/>
          <w:sz w:val="22"/>
          <w:szCs w:val="22"/>
        </w:rPr>
        <w:t>work plan</w:t>
      </w:r>
      <w:r w:rsidRPr="004D02AF">
        <w:rPr>
          <w:color w:val="000000"/>
          <w:sz w:val="22"/>
          <w:szCs w:val="22"/>
        </w:rPr>
        <w:t xml:space="preserve"> in detail. You can separate the section in terms of work packages/case studies or describe the work in terms of the aims/objectives you described in the previous section, and how you will accomplish those. </w:t>
      </w:r>
      <w:r w:rsidRPr="004D02AF">
        <w:rPr>
          <w:sz w:val="22"/>
          <w:szCs w:val="22"/>
        </w:rPr>
        <w:t>If you like you can have a flow chart of the different WP’s and how the whole project will come together. Each WP or aims/objectives can be broken down into subtasks.</w:t>
      </w:r>
    </w:p>
    <w:p w14:paraId="493A9C3F" w14:textId="296771E8" w:rsidR="004D02AF" w:rsidRPr="00A0543E" w:rsidRDefault="004D02AF" w:rsidP="004D02AF">
      <w:pPr>
        <w:pStyle w:val="ListParagraph"/>
        <w:numPr>
          <w:ilvl w:val="0"/>
          <w:numId w:val="11"/>
        </w:numPr>
        <w:rPr>
          <w:caps/>
          <w:color w:val="000000"/>
          <w:sz w:val="22"/>
          <w:szCs w:val="22"/>
        </w:rPr>
      </w:pPr>
      <w:r>
        <w:rPr>
          <w:color w:val="000000"/>
          <w:sz w:val="22"/>
          <w:szCs w:val="22"/>
        </w:rPr>
        <w:t>I</w:t>
      </w:r>
      <w:r w:rsidRPr="00B154F1">
        <w:rPr>
          <w:color w:val="000000"/>
          <w:sz w:val="22"/>
          <w:szCs w:val="22"/>
        </w:rPr>
        <w:t>f you have any preliminary results</w:t>
      </w:r>
      <w:r>
        <w:rPr>
          <w:color w:val="000000"/>
          <w:sz w:val="22"/>
          <w:szCs w:val="22"/>
        </w:rPr>
        <w:t xml:space="preserve"> in relation to the work you are describing make sure you emphasise it.  </w:t>
      </w:r>
      <w:r w:rsidR="00774413">
        <w:rPr>
          <w:color w:val="000000"/>
          <w:sz w:val="22"/>
          <w:szCs w:val="22"/>
        </w:rPr>
        <w:t>Maybe dedicate a separate subsection/heading to preliminary results?</w:t>
      </w:r>
    </w:p>
    <w:p w14:paraId="68890C01" w14:textId="77777777" w:rsidR="004D02AF" w:rsidRPr="00A0543E" w:rsidRDefault="004D02AF" w:rsidP="004D02AF">
      <w:pPr>
        <w:pStyle w:val="ListParagraph"/>
        <w:numPr>
          <w:ilvl w:val="0"/>
          <w:numId w:val="11"/>
        </w:numPr>
        <w:rPr>
          <w:caps/>
          <w:color w:val="000000"/>
          <w:sz w:val="22"/>
          <w:szCs w:val="22"/>
        </w:rPr>
      </w:pPr>
      <w:r>
        <w:rPr>
          <w:color w:val="000000"/>
          <w:sz w:val="22"/>
          <w:szCs w:val="22"/>
        </w:rPr>
        <w:t>You can also list the milestones and the ground breaking features of the planned work.  Also how will this WP/aim advance the state of the art in your field? This way even the non-expert evaluator will be able to see the big picture of what you are proposing to do.</w:t>
      </w:r>
    </w:p>
    <w:p w14:paraId="6C9E6A83" w14:textId="6CD29861" w:rsidR="004D02AF" w:rsidRPr="00B154F1" w:rsidRDefault="004D02AF" w:rsidP="004D02AF">
      <w:pPr>
        <w:pStyle w:val="ListParagraph"/>
        <w:numPr>
          <w:ilvl w:val="0"/>
          <w:numId w:val="11"/>
        </w:numPr>
        <w:rPr>
          <w:caps/>
          <w:color w:val="000000"/>
          <w:sz w:val="22"/>
          <w:szCs w:val="22"/>
        </w:rPr>
      </w:pPr>
      <w:r>
        <w:rPr>
          <w:color w:val="000000"/>
          <w:sz w:val="22"/>
          <w:szCs w:val="22"/>
        </w:rPr>
        <w:t xml:space="preserve">Describe the balance of your project between the high </w:t>
      </w:r>
      <w:proofErr w:type="gramStart"/>
      <w:r>
        <w:rPr>
          <w:color w:val="000000"/>
          <w:sz w:val="22"/>
          <w:szCs w:val="22"/>
        </w:rPr>
        <w:t>risk</w:t>
      </w:r>
      <w:proofErr w:type="gramEnd"/>
      <w:r>
        <w:rPr>
          <w:color w:val="000000"/>
          <w:sz w:val="22"/>
          <w:szCs w:val="22"/>
        </w:rPr>
        <w:t xml:space="preserve"> /high gain experiments and what will be the long term benefits in your area from the results you will generate. How will you be advancing the </w:t>
      </w:r>
      <w:r w:rsidR="004433DB">
        <w:rPr>
          <w:color w:val="000000"/>
          <w:sz w:val="22"/>
          <w:szCs w:val="22"/>
        </w:rPr>
        <w:t xml:space="preserve">field? </w:t>
      </w:r>
      <w:r>
        <w:rPr>
          <w:color w:val="000000"/>
          <w:sz w:val="22"/>
          <w:szCs w:val="22"/>
        </w:rPr>
        <w:t xml:space="preserve"> In other words emphasise the impact of your work.</w:t>
      </w:r>
    </w:p>
    <w:p w14:paraId="14690FDD" w14:textId="77777777" w:rsidR="004D02AF" w:rsidRPr="008B50EF" w:rsidRDefault="004D02AF" w:rsidP="004D02AF">
      <w:pPr>
        <w:pStyle w:val="ListParagraph"/>
        <w:numPr>
          <w:ilvl w:val="0"/>
          <w:numId w:val="11"/>
        </w:numPr>
        <w:rPr>
          <w:caps/>
          <w:color w:val="000000"/>
          <w:sz w:val="22"/>
          <w:szCs w:val="22"/>
        </w:rPr>
      </w:pPr>
      <w:r>
        <w:rPr>
          <w:color w:val="000000"/>
          <w:sz w:val="22"/>
          <w:szCs w:val="22"/>
        </w:rPr>
        <w:t xml:space="preserve"> Have a dedicated section on </w:t>
      </w:r>
      <w:r w:rsidRPr="00A0543E">
        <w:rPr>
          <w:b/>
          <w:color w:val="000000"/>
          <w:sz w:val="22"/>
          <w:szCs w:val="22"/>
        </w:rPr>
        <w:t>feasibility</w:t>
      </w:r>
      <w:r>
        <w:rPr>
          <w:color w:val="000000"/>
          <w:sz w:val="22"/>
          <w:szCs w:val="22"/>
        </w:rPr>
        <w:t xml:space="preserve"> of what you are proposing</w:t>
      </w:r>
      <w:r w:rsidRPr="00A0543E">
        <w:rPr>
          <w:color w:val="000000"/>
          <w:sz w:val="22"/>
          <w:szCs w:val="22"/>
        </w:rPr>
        <w:t xml:space="preserve">. </w:t>
      </w:r>
      <w:r w:rsidRPr="00A0543E">
        <w:rPr>
          <w:sz w:val="22"/>
          <w:szCs w:val="22"/>
        </w:rPr>
        <w:t>Explain which WP’s/tasks present high levels of risk. Provide a contingency plan, particularly if any of the tasks are</w:t>
      </w:r>
      <w:r>
        <w:rPr>
          <w:sz w:val="22"/>
          <w:szCs w:val="22"/>
        </w:rPr>
        <w:t xml:space="preserve"> unconventional, </w:t>
      </w:r>
      <w:r w:rsidRPr="00A0543E">
        <w:rPr>
          <w:sz w:val="22"/>
          <w:szCs w:val="22"/>
        </w:rPr>
        <w:t>present a great challenge and are high risk (but also high gain). Mention your experience and knowledge to hedge against this risk or alternative approaches or help from collaborators. Be “safely adventurous”.</w:t>
      </w:r>
      <w:r w:rsidRPr="00A0543E">
        <w:rPr>
          <w:sz w:val="22"/>
          <w:szCs w:val="22"/>
          <w:highlight w:val="yellow"/>
        </w:rPr>
        <w:t xml:space="preserve">       </w:t>
      </w:r>
    </w:p>
    <w:p w14:paraId="1D9256E5" w14:textId="77777777" w:rsidR="004D02AF" w:rsidRPr="008B50EF" w:rsidRDefault="004D02AF" w:rsidP="004D02AF">
      <w:pPr>
        <w:pStyle w:val="ListParagraph"/>
        <w:numPr>
          <w:ilvl w:val="0"/>
          <w:numId w:val="11"/>
        </w:numPr>
        <w:rPr>
          <w:caps/>
          <w:color w:val="000000"/>
          <w:sz w:val="22"/>
          <w:szCs w:val="22"/>
        </w:rPr>
      </w:pPr>
      <w:r w:rsidRPr="008B50EF">
        <w:rPr>
          <w:sz w:val="22"/>
          <w:szCs w:val="22"/>
        </w:rPr>
        <w:t xml:space="preserve">Include a </w:t>
      </w:r>
      <w:proofErr w:type="spellStart"/>
      <w:r>
        <w:rPr>
          <w:sz w:val="22"/>
          <w:szCs w:val="22"/>
        </w:rPr>
        <w:t>gantt</w:t>
      </w:r>
      <w:proofErr w:type="spellEnd"/>
      <w:r>
        <w:rPr>
          <w:sz w:val="22"/>
          <w:szCs w:val="22"/>
        </w:rPr>
        <w:t xml:space="preserve"> chart or a timeline for the evaluators to visualise the timescale of each component of the work you are proposing.</w:t>
      </w:r>
    </w:p>
    <w:p w14:paraId="121C5F38" w14:textId="77777777" w:rsidR="004D02AF" w:rsidRPr="008B50EF" w:rsidRDefault="004D02AF" w:rsidP="004D02AF">
      <w:pPr>
        <w:pStyle w:val="ListParagraph"/>
        <w:numPr>
          <w:ilvl w:val="0"/>
          <w:numId w:val="11"/>
        </w:numPr>
        <w:rPr>
          <w:caps/>
          <w:color w:val="000000"/>
          <w:sz w:val="22"/>
          <w:szCs w:val="22"/>
        </w:rPr>
      </w:pPr>
      <w:r>
        <w:rPr>
          <w:sz w:val="22"/>
          <w:szCs w:val="22"/>
        </w:rPr>
        <w:t>Include a 4-5 line summary to recap and remind the evaluator what the essence of the project is and why it so important to get this funded now.</w:t>
      </w:r>
      <w:r w:rsidRPr="008B50EF">
        <w:rPr>
          <w:sz w:val="22"/>
          <w:szCs w:val="22"/>
        </w:rPr>
        <w:t xml:space="preserve">  </w:t>
      </w:r>
    </w:p>
    <w:p w14:paraId="3A23D0B9" w14:textId="77777777" w:rsidR="00DA1BE9" w:rsidRDefault="00DA1BE9" w:rsidP="003914C2">
      <w:pPr>
        <w:spacing w:before="120"/>
        <w:jc w:val="both"/>
        <w:rPr>
          <w:b/>
          <w:bCs/>
          <w:sz w:val="22"/>
          <w:szCs w:val="22"/>
        </w:rPr>
      </w:pPr>
    </w:p>
    <w:p w14:paraId="0B0B2D51" w14:textId="77777777" w:rsidR="00DA1BE9" w:rsidRDefault="00DA1BE9" w:rsidP="003914C2">
      <w:pPr>
        <w:spacing w:before="120"/>
        <w:jc w:val="both"/>
        <w:rPr>
          <w:b/>
          <w:bCs/>
          <w:sz w:val="22"/>
          <w:szCs w:val="22"/>
        </w:rPr>
      </w:pPr>
    </w:p>
    <w:p w14:paraId="46D62350" w14:textId="77777777" w:rsidR="00DA1BE9" w:rsidRDefault="00DA1BE9" w:rsidP="003914C2">
      <w:pPr>
        <w:spacing w:before="120"/>
        <w:jc w:val="both"/>
        <w:rPr>
          <w:b/>
          <w:bCs/>
          <w:sz w:val="22"/>
          <w:szCs w:val="22"/>
        </w:rPr>
      </w:pPr>
    </w:p>
    <w:p w14:paraId="20159852" w14:textId="77777777" w:rsidR="00DA1BE9" w:rsidRDefault="00DA1BE9" w:rsidP="003914C2">
      <w:pPr>
        <w:spacing w:before="120"/>
        <w:jc w:val="both"/>
        <w:rPr>
          <w:b/>
          <w:bCs/>
          <w:sz w:val="22"/>
          <w:szCs w:val="22"/>
        </w:rPr>
      </w:pPr>
    </w:p>
    <w:p w14:paraId="7781369C" w14:textId="77777777" w:rsidR="00DA1BE9" w:rsidRDefault="00DA1BE9" w:rsidP="003914C2">
      <w:pPr>
        <w:spacing w:before="120"/>
        <w:jc w:val="both"/>
        <w:rPr>
          <w:b/>
          <w:bCs/>
          <w:sz w:val="22"/>
          <w:szCs w:val="22"/>
        </w:rPr>
      </w:pPr>
    </w:p>
    <w:p w14:paraId="12B0B263" w14:textId="77777777" w:rsidR="00DA1BE9" w:rsidRDefault="00DA1BE9" w:rsidP="003914C2">
      <w:pPr>
        <w:spacing w:before="120"/>
        <w:jc w:val="both"/>
        <w:rPr>
          <w:b/>
          <w:bCs/>
          <w:sz w:val="22"/>
          <w:szCs w:val="22"/>
        </w:rPr>
      </w:pPr>
    </w:p>
    <w:p w14:paraId="1FB82DC0" w14:textId="77777777" w:rsidR="00DA1BE9" w:rsidRDefault="00DA1BE9" w:rsidP="003914C2">
      <w:pPr>
        <w:spacing w:before="120"/>
        <w:jc w:val="both"/>
        <w:rPr>
          <w:b/>
          <w:bCs/>
          <w:sz w:val="22"/>
          <w:szCs w:val="22"/>
        </w:rPr>
      </w:pPr>
    </w:p>
    <w:p w14:paraId="77BFD18C" w14:textId="77777777" w:rsidR="00DA1BE9" w:rsidRDefault="00DA1BE9" w:rsidP="003914C2">
      <w:pPr>
        <w:spacing w:before="120"/>
        <w:jc w:val="both"/>
        <w:rPr>
          <w:b/>
          <w:bCs/>
          <w:sz w:val="22"/>
          <w:szCs w:val="22"/>
        </w:rPr>
      </w:pPr>
    </w:p>
    <w:p w14:paraId="14D6EDE9" w14:textId="77777777" w:rsidR="00DA1BE9" w:rsidRDefault="00DA1BE9" w:rsidP="003914C2">
      <w:pPr>
        <w:spacing w:before="120"/>
        <w:jc w:val="both"/>
        <w:rPr>
          <w:b/>
          <w:bCs/>
          <w:sz w:val="22"/>
          <w:szCs w:val="22"/>
        </w:rPr>
      </w:pPr>
    </w:p>
    <w:p w14:paraId="1471B57A" w14:textId="77777777" w:rsidR="00DA1BE9" w:rsidRDefault="00DA1BE9" w:rsidP="003914C2">
      <w:pPr>
        <w:spacing w:before="120"/>
        <w:jc w:val="both"/>
        <w:rPr>
          <w:b/>
          <w:bCs/>
          <w:sz w:val="22"/>
          <w:szCs w:val="22"/>
        </w:rPr>
      </w:pPr>
    </w:p>
    <w:p w14:paraId="694BB4C7" w14:textId="77777777" w:rsidR="00DA1BE9" w:rsidRDefault="00DA1BE9" w:rsidP="003914C2">
      <w:pPr>
        <w:spacing w:before="120"/>
        <w:jc w:val="both"/>
        <w:rPr>
          <w:b/>
          <w:bCs/>
          <w:sz w:val="22"/>
          <w:szCs w:val="22"/>
        </w:rPr>
      </w:pPr>
    </w:p>
    <w:p w14:paraId="18631D9F" w14:textId="77777777" w:rsidR="00DA1BE9" w:rsidRDefault="00DA1BE9" w:rsidP="003914C2">
      <w:pPr>
        <w:spacing w:before="120"/>
        <w:jc w:val="both"/>
        <w:rPr>
          <w:b/>
          <w:bCs/>
          <w:sz w:val="22"/>
          <w:szCs w:val="22"/>
        </w:rPr>
      </w:pPr>
    </w:p>
    <w:p w14:paraId="2D7422BF" w14:textId="77777777" w:rsidR="00DA1BE9" w:rsidRDefault="00DA1BE9" w:rsidP="003914C2">
      <w:pPr>
        <w:spacing w:before="120"/>
        <w:jc w:val="both"/>
        <w:rPr>
          <w:b/>
          <w:bCs/>
          <w:sz w:val="22"/>
          <w:szCs w:val="22"/>
        </w:rPr>
      </w:pPr>
    </w:p>
    <w:p w14:paraId="5B65C5E3" w14:textId="77777777" w:rsidR="00DA1BE9" w:rsidRDefault="00DA1BE9" w:rsidP="003914C2">
      <w:pPr>
        <w:spacing w:before="120"/>
        <w:jc w:val="both"/>
        <w:rPr>
          <w:b/>
          <w:bCs/>
          <w:sz w:val="22"/>
          <w:szCs w:val="22"/>
        </w:rPr>
      </w:pPr>
    </w:p>
    <w:p w14:paraId="6A6580C3" w14:textId="77777777" w:rsidR="00DA1BE9" w:rsidRDefault="00DA1BE9" w:rsidP="003914C2">
      <w:pPr>
        <w:spacing w:before="120"/>
        <w:jc w:val="both"/>
        <w:rPr>
          <w:b/>
          <w:bCs/>
          <w:sz w:val="22"/>
          <w:szCs w:val="22"/>
        </w:rPr>
      </w:pPr>
    </w:p>
    <w:p w14:paraId="530996E0" w14:textId="77777777" w:rsidR="00DA1BE9" w:rsidRDefault="00DA1BE9" w:rsidP="003914C2">
      <w:pPr>
        <w:spacing w:before="120"/>
        <w:jc w:val="both"/>
        <w:rPr>
          <w:b/>
          <w:bCs/>
          <w:sz w:val="22"/>
          <w:szCs w:val="22"/>
        </w:rPr>
      </w:pPr>
    </w:p>
    <w:p w14:paraId="31EDE7A4" w14:textId="77777777" w:rsidR="00DA1BE9" w:rsidRDefault="00DA1BE9" w:rsidP="003914C2">
      <w:pPr>
        <w:spacing w:before="120"/>
        <w:jc w:val="both"/>
        <w:rPr>
          <w:b/>
          <w:bCs/>
          <w:sz w:val="22"/>
          <w:szCs w:val="22"/>
        </w:rPr>
      </w:pPr>
    </w:p>
    <w:p w14:paraId="0EDC575F" w14:textId="2A127454" w:rsidR="00DA1BE9" w:rsidRDefault="00DA1BE9" w:rsidP="003914C2">
      <w:pPr>
        <w:spacing w:before="120"/>
        <w:jc w:val="both"/>
        <w:rPr>
          <w:b/>
          <w:bCs/>
          <w:sz w:val="22"/>
          <w:szCs w:val="22"/>
        </w:rPr>
      </w:pPr>
    </w:p>
    <w:p w14:paraId="3610945B" w14:textId="6137C6A2" w:rsidR="00DA1BE9" w:rsidRDefault="00DA1BE9" w:rsidP="003914C2">
      <w:pPr>
        <w:spacing w:before="120"/>
        <w:jc w:val="both"/>
        <w:rPr>
          <w:b/>
          <w:bCs/>
          <w:sz w:val="22"/>
          <w:szCs w:val="22"/>
        </w:rPr>
      </w:pPr>
    </w:p>
    <w:p w14:paraId="57DFC3E3" w14:textId="225838BC" w:rsidR="00DA1BE9" w:rsidRDefault="00DA1BE9" w:rsidP="003914C2">
      <w:pPr>
        <w:spacing w:before="120"/>
        <w:jc w:val="both"/>
        <w:rPr>
          <w:b/>
          <w:bCs/>
          <w:sz w:val="22"/>
          <w:szCs w:val="22"/>
        </w:rPr>
      </w:pPr>
    </w:p>
    <w:p w14:paraId="008403AF" w14:textId="3E3D2A2B" w:rsidR="003914C2" w:rsidRDefault="003914C2" w:rsidP="003914C2">
      <w:pPr>
        <w:spacing w:before="120"/>
        <w:jc w:val="both"/>
        <w:rPr>
          <w:b/>
          <w:bCs/>
          <w:sz w:val="22"/>
          <w:szCs w:val="22"/>
        </w:rPr>
      </w:pPr>
    </w:p>
    <w:p w14:paraId="638E120F" w14:textId="0466475D" w:rsidR="003914C2" w:rsidRDefault="003914C2" w:rsidP="003914C2">
      <w:pPr>
        <w:spacing w:before="120"/>
        <w:jc w:val="both"/>
        <w:rPr>
          <w:b/>
          <w:bCs/>
          <w:sz w:val="22"/>
          <w:szCs w:val="22"/>
        </w:rPr>
      </w:pPr>
    </w:p>
    <w:p w14:paraId="5C57C036" w14:textId="05745FC0" w:rsidR="003914C2" w:rsidRDefault="003914C2" w:rsidP="003914C2">
      <w:pPr>
        <w:spacing w:before="120"/>
        <w:jc w:val="both"/>
        <w:rPr>
          <w:b/>
          <w:bCs/>
          <w:sz w:val="22"/>
          <w:szCs w:val="22"/>
        </w:rPr>
      </w:pPr>
    </w:p>
    <w:p w14:paraId="0024BE8B" w14:textId="77777777" w:rsidR="003914C2" w:rsidRPr="00C85F7E" w:rsidRDefault="003914C2" w:rsidP="003914C2">
      <w:pPr>
        <w:spacing w:before="120"/>
        <w:jc w:val="both"/>
        <w:rPr>
          <w:b/>
          <w:bCs/>
          <w:sz w:val="22"/>
          <w:szCs w:val="22"/>
        </w:rPr>
      </w:pPr>
      <w:r>
        <w:rPr>
          <w:b/>
          <w:bCs/>
          <w:sz w:val="22"/>
          <w:szCs w:val="22"/>
        </w:rPr>
        <w:t xml:space="preserve">Section </w:t>
      </w:r>
      <w:r w:rsidRPr="00C85F7E">
        <w:rPr>
          <w:b/>
          <w:bCs/>
          <w:sz w:val="22"/>
          <w:szCs w:val="22"/>
        </w:rPr>
        <w:t>c. Resources (incl</w:t>
      </w:r>
      <w:r>
        <w:rPr>
          <w:b/>
          <w:bCs/>
          <w:sz w:val="22"/>
          <w:szCs w:val="22"/>
        </w:rPr>
        <w:t>uding</w:t>
      </w:r>
      <w:r w:rsidRPr="00C85F7E">
        <w:rPr>
          <w:b/>
          <w:bCs/>
          <w:sz w:val="22"/>
          <w:szCs w:val="22"/>
        </w:rPr>
        <w:t xml:space="preserve"> project </w:t>
      </w:r>
      <w:commentRangeStart w:id="1"/>
      <w:r w:rsidRPr="00C85F7E">
        <w:rPr>
          <w:b/>
          <w:bCs/>
          <w:sz w:val="22"/>
          <w:szCs w:val="22"/>
        </w:rPr>
        <w:t>costs</w:t>
      </w:r>
      <w:commentRangeEnd w:id="1"/>
      <w:r w:rsidR="008B50EF">
        <w:rPr>
          <w:rStyle w:val="CommentReference"/>
        </w:rPr>
        <w:commentReference w:id="1"/>
      </w:r>
      <w:r w:rsidRPr="00C85F7E">
        <w:rPr>
          <w:b/>
          <w:bCs/>
          <w:sz w:val="22"/>
          <w:szCs w:val="22"/>
        </w:rPr>
        <w:t>)</w:t>
      </w:r>
    </w:p>
    <w:p w14:paraId="1CAE99D0" w14:textId="694B28DC" w:rsidR="003914C2" w:rsidRDefault="00E96B09" w:rsidP="003914C2">
      <w:pPr>
        <w:spacing w:before="60"/>
        <w:jc w:val="both"/>
        <w:rPr>
          <w:sz w:val="22"/>
          <w:szCs w:val="22"/>
        </w:rPr>
      </w:pPr>
      <w:r w:rsidRPr="00C85F7E">
        <w:rPr>
          <w:sz w:val="22"/>
          <w:szCs w:val="22"/>
        </w:rPr>
        <w:t xml:space="preserve"> </w:t>
      </w:r>
      <w:r w:rsidR="003914C2" w:rsidRPr="00C85F7E">
        <w:rPr>
          <w:sz w:val="22"/>
          <w:szCs w:val="22"/>
        </w:rPr>
        <w:t>(</w:t>
      </w:r>
      <w:commentRangeStart w:id="2"/>
      <w:r w:rsidR="003914C2" w:rsidRPr="00C85F7E">
        <w:rPr>
          <w:sz w:val="22"/>
          <w:szCs w:val="22"/>
        </w:rPr>
        <w:t xml:space="preserve">Note: </w:t>
      </w:r>
      <w:r w:rsidR="003914C2" w:rsidRPr="008A4C3F">
        <w:rPr>
          <w:sz w:val="22"/>
          <w:szCs w:val="22"/>
        </w:rPr>
        <w:t xml:space="preserve">State </w:t>
      </w:r>
      <w:r w:rsidR="003914C2">
        <w:rPr>
          <w:sz w:val="22"/>
          <w:szCs w:val="22"/>
        </w:rPr>
        <w:t xml:space="preserve">and fully justify </w:t>
      </w:r>
      <w:r w:rsidR="003914C2" w:rsidRPr="008A4C3F">
        <w:rPr>
          <w:sz w:val="22"/>
          <w:szCs w:val="22"/>
        </w:rPr>
        <w:t xml:space="preserve">the amount of funding considered necessary to fulfil the objectives for the duration of the project. </w:t>
      </w:r>
      <w:r w:rsidR="003914C2" w:rsidRPr="00C85F7E">
        <w:rPr>
          <w:sz w:val="22"/>
          <w:szCs w:val="22"/>
        </w:rPr>
        <w:t xml:space="preserve">To facilitate the assessment of resources by the panels, the use of the following </w:t>
      </w:r>
      <w:r w:rsidR="003914C2">
        <w:rPr>
          <w:sz w:val="22"/>
          <w:szCs w:val="22"/>
        </w:rPr>
        <w:t>budget</w:t>
      </w:r>
      <w:r w:rsidR="003914C2" w:rsidRPr="00C85F7E">
        <w:rPr>
          <w:sz w:val="22"/>
          <w:szCs w:val="22"/>
        </w:rPr>
        <w:t xml:space="preserve"> table is strongly suggested.</w:t>
      </w:r>
      <w:r w:rsidR="003914C2">
        <w:rPr>
          <w:sz w:val="22"/>
          <w:szCs w:val="22"/>
        </w:rPr>
        <w:t xml:space="preserve"> All eligible costs requested, should be included in the budget. </w:t>
      </w:r>
      <w:r w:rsidR="003914C2" w:rsidRPr="00D5056E">
        <w:rPr>
          <w:b/>
          <w:sz w:val="22"/>
          <w:szCs w:val="22"/>
        </w:rPr>
        <w:t xml:space="preserve">Please use whole Euro </w:t>
      </w:r>
      <w:commentRangeStart w:id="3"/>
      <w:r w:rsidR="003914C2">
        <w:rPr>
          <w:b/>
          <w:sz w:val="22"/>
          <w:szCs w:val="22"/>
        </w:rPr>
        <w:t>values</w:t>
      </w:r>
      <w:commentRangeEnd w:id="3"/>
      <w:r w:rsidR="00611DB8">
        <w:rPr>
          <w:rStyle w:val="CommentReference"/>
        </w:rPr>
        <w:commentReference w:id="3"/>
      </w:r>
      <w:r w:rsidR="003914C2" w:rsidRPr="00D5056E">
        <w:rPr>
          <w:b/>
          <w:sz w:val="22"/>
          <w:szCs w:val="22"/>
        </w:rPr>
        <w:t xml:space="preserve"> </w:t>
      </w:r>
      <w:commentRangeStart w:id="4"/>
      <w:r w:rsidR="003914C2" w:rsidRPr="00D5056E">
        <w:rPr>
          <w:b/>
          <w:sz w:val="22"/>
          <w:szCs w:val="22"/>
        </w:rPr>
        <w:t>only</w:t>
      </w:r>
      <w:commentRangeEnd w:id="4"/>
      <w:r w:rsidR="008B50EF">
        <w:rPr>
          <w:rStyle w:val="CommentReference"/>
        </w:rPr>
        <w:commentReference w:id="4"/>
      </w:r>
      <w:r w:rsidR="003914C2">
        <w:rPr>
          <w:sz w:val="22"/>
          <w:szCs w:val="22"/>
        </w:rPr>
        <w:t>.</w:t>
      </w:r>
      <w:r w:rsidR="003914C2" w:rsidRPr="00C85F7E">
        <w:rPr>
          <w:sz w:val="22"/>
          <w:szCs w:val="22"/>
        </w:rPr>
        <w:t>)</w:t>
      </w:r>
      <w:commentRangeEnd w:id="2"/>
      <w:r w:rsidR="008B50EF">
        <w:rPr>
          <w:rStyle w:val="CommentReference"/>
        </w:rPr>
        <w:commentReference w:id="2"/>
      </w:r>
    </w:p>
    <w:tbl>
      <w:tblPr>
        <w:tblpPr w:leftFromText="180" w:rightFromText="180" w:vertAnchor="text" w:horzAnchor="margin" w:tblpY="503"/>
        <w:tblW w:w="440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8"/>
        <w:gridCol w:w="1419"/>
        <w:gridCol w:w="4156"/>
        <w:gridCol w:w="2165"/>
      </w:tblGrid>
      <w:tr w:rsidR="00E96B09" w:rsidRPr="00C85F7E" w14:paraId="5D18EC5E" w14:textId="77777777" w:rsidTr="00E96B09">
        <w:trPr>
          <w:trHeight w:val="386"/>
        </w:trPr>
        <w:tc>
          <w:tcPr>
            <w:tcW w:w="3723" w:type="pct"/>
            <w:gridSpan w:val="3"/>
            <w:noWrap/>
            <w:vAlign w:val="center"/>
          </w:tcPr>
          <w:p w14:paraId="616B9156" w14:textId="77777777" w:rsidR="00E96B09" w:rsidRPr="00C626A0" w:rsidRDefault="00E96B09" w:rsidP="00E96B09">
            <w:pPr>
              <w:rPr>
                <w:b/>
              </w:rPr>
            </w:pPr>
            <w:r w:rsidRPr="00C626A0">
              <w:rPr>
                <w:b/>
              </w:rPr>
              <w:t>Cost Category</w:t>
            </w:r>
          </w:p>
        </w:tc>
        <w:tc>
          <w:tcPr>
            <w:tcW w:w="1277" w:type="pct"/>
            <w:noWrap/>
            <w:vAlign w:val="center"/>
          </w:tcPr>
          <w:p w14:paraId="76B37192" w14:textId="77777777" w:rsidR="00E96B09" w:rsidRPr="00C85F7E" w:rsidRDefault="00E96B09" w:rsidP="00E96B09">
            <w:pPr>
              <w:jc w:val="center"/>
              <w:rPr>
                <w:sz w:val="22"/>
                <w:szCs w:val="22"/>
              </w:rPr>
            </w:pPr>
            <w:r w:rsidRPr="00C626A0">
              <w:rPr>
                <w:b/>
              </w:rPr>
              <w:t>Total in Euro</w:t>
            </w:r>
            <w:r>
              <w:rPr>
                <w:sz w:val="22"/>
                <w:szCs w:val="22"/>
              </w:rPr>
              <w:t xml:space="preserve"> </w:t>
            </w:r>
          </w:p>
        </w:tc>
      </w:tr>
      <w:tr w:rsidR="00E96B09" w:rsidRPr="00C85F7E" w14:paraId="03CF327C" w14:textId="77777777" w:rsidTr="00E96B09">
        <w:trPr>
          <w:trHeight w:val="262"/>
        </w:trPr>
        <w:tc>
          <w:tcPr>
            <w:tcW w:w="435" w:type="pct"/>
            <w:vMerge w:val="restart"/>
            <w:noWrap/>
            <w:vAlign w:val="center"/>
          </w:tcPr>
          <w:p w14:paraId="2030B595" w14:textId="021678B7" w:rsidR="00E96B09" w:rsidRPr="00C85F7E" w:rsidRDefault="00E96B09" w:rsidP="00541D0D">
            <w:pPr>
              <w:rPr>
                <w:b/>
                <w:bCs/>
                <w:sz w:val="22"/>
                <w:szCs w:val="22"/>
              </w:rPr>
            </w:pPr>
            <w:r>
              <w:rPr>
                <w:b/>
                <w:bCs/>
                <w:sz w:val="22"/>
                <w:szCs w:val="22"/>
              </w:rPr>
              <w:t>Direct Costs</w:t>
            </w:r>
            <w:del w:id="5" w:author="European Team" w:date="2016-02-25T11:43:00Z">
              <w:r w:rsidDel="00541D0D">
                <w:rPr>
                  <w:rStyle w:val="FootnoteReference"/>
                  <w:b/>
                  <w:sz w:val="22"/>
                  <w:szCs w:val="22"/>
                </w:rPr>
                <w:footnoteReference w:id="2"/>
              </w:r>
            </w:del>
          </w:p>
        </w:tc>
        <w:tc>
          <w:tcPr>
            <w:tcW w:w="837" w:type="pct"/>
            <w:vMerge w:val="restart"/>
            <w:vAlign w:val="center"/>
          </w:tcPr>
          <w:p w14:paraId="07B2CA08" w14:textId="77777777" w:rsidR="00E96B09" w:rsidRPr="00C626A0" w:rsidRDefault="00E96B09" w:rsidP="00E96B09">
            <w:pPr>
              <w:rPr>
                <w:b/>
                <w:iCs/>
                <w:sz w:val="22"/>
                <w:szCs w:val="22"/>
              </w:rPr>
            </w:pPr>
            <w:r>
              <w:rPr>
                <w:b/>
                <w:iCs/>
                <w:sz w:val="22"/>
                <w:szCs w:val="22"/>
              </w:rPr>
              <w:t>Personnel</w:t>
            </w:r>
          </w:p>
        </w:tc>
        <w:tc>
          <w:tcPr>
            <w:tcW w:w="2451" w:type="pct"/>
            <w:noWrap/>
            <w:vAlign w:val="center"/>
          </w:tcPr>
          <w:p w14:paraId="70FD5185" w14:textId="323635AD" w:rsidR="00E96B09" w:rsidRPr="00C85F7E" w:rsidRDefault="00E96B09" w:rsidP="00541D0D">
            <w:pPr>
              <w:rPr>
                <w:i/>
                <w:iCs/>
                <w:sz w:val="22"/>
                <w:szCs w:val="22"/>
              </w:rPr>
            </w:pPr>
            <w:r w:rsidRPr="00C85F7E">
              <w:rPr>
                <w:sz w:val="22"/>
                <w:szCs w:val="22"/>
              </w:rPr>
              <w:t>PI</w:t>
            </w:r>
            <w:commentRangeStart w:id="8"/>
            <w:del w:id="9" w:author="European Team" w:date="2016-02-25T11:42:00Z">
              <w:r w:rsidRPr="00C85F7E" w:rsidDel="00541D0D">
                <w:rPr>
                  <w:rStyle w:val="FootnoteReference"/>
                  <w:sz w:val="22"/>
                  <w:szCs w:val="22"/>
                </w:rPr>
                <w:footnoteReference w:id="3"/>
              </w:r>
              <w:commentRangeEnd w:id="8"/>
              <w:r w:rsidR="00541D0D" w:rsidDel="00541D0D">
                <w:rPr>
                  <w:rStyle w:val="CommentReference"/>
                </w:rPr>
                <w:commentReference w:id="8"/>
              </w:r>
            </w:del>
          </w:p>
        </w:tc>
        <w:tc>
          <w:tcPr>
            <w:tcW w:w="1277" w:type="pct"/>
            <w:noWrap/>
            <w:vAlign w:val="center"/>
          </w:tcPr>
          <w:p w14:paraId="412D597F" w14:textId="77777777" w:rsidR="00E96B09" w:rsidRPr="00DC5F4B" w:rsidRDefault="00E96B09" w:rsidP="00E96B09">
            <w:pPr>
              <w:jc w:val="right"/>
              <w:rPr>
                <w:sz w:val="22"/>
                <w:szCs w:val="22"/>
              </w:rPr>
            </w:pPr>
          </w:p>
        </w:tc>
      </w:tr>
      <w:tr w:rsidR="00E96B09" w:rsidRPr="00C85F7E" w14:paraId="7085C410" w14:textId="77777777" w:rsidTr="00E96B09">
        <w:trPr>
          <w:trHeight w:val="262"/>
        </w:trPr>
        <w:tc>
          <w:tcPr>
            <w:tcW w:w="435" w:type="pct"/>
            <w:vMerge/>
          </w:tcPr>
          <w:p w14:paraId="3ED06E41" w14:textId="77777777" w:rsidR="00E96B09" w:rsidRPr="00C85F7E" w:rsidRDefault="00E96B09" w:rsidP="00E96B09">
            <w:pPr>
              <w:rPr>
                <w:b/>
                <w:bCs/>
                <w:sz w:val="22"/>
                <w:szCs w:val="22"/>
              </w:rPr>
            </w:pPr>
          </w:p>
        </w:tc>
        <w:tc>
          <w:tcPr>
            <w:tcW w:w="837" w:type="pct"/>
            <w:vMerge/>
          </w:tcPr>
          <w:p w14:paraId="5D2277B9" w14:textId="77777777" w:rsidR="00E96B09" w:rsidRPr="00C85F7E" w:rsidRDefault="00E96B09" w:rsidP="00E96B09">
            <w:pPr>
              <w:rPr>
                <w:sz w:val="22"/>
                <w:szCs w:val="22"/>
              </w:rPr>
            </w:pPr>
          </w:p>
        </w:tc>
        <w:tc>
          <w:tcPr>
            <w:tcW w:w="2451" w:type="pct"/>
            <w:noWrap/>
            <w:vAlign w:val="center"/>
          </w:tcPr>
          <w:p w14:paraId="0E57D252" w14:textId="77777777" w:rsidR="00E96B09" w:rsidRPr="00C85F7E" w:rsidRDefault="00E96B09" w:rsidP="00E96B09">
            <w:pPr>
              <w:rPr>
                <w:sz w:val="22"/>
                <w:szCs w:val="22"/>
              </w:rPr>
            </w:pPr>
            <w:r w:rsidRPr="00C85F7E">
              <w:rPr>
                <w:sz w:val="22"/>
                <w:szCs w:val="22"/>
              </w:rPr>
              <w:t>Senior Staff</w:t>
            </w:r>
          </w:p>
        </w:tc>
        <w:tc>
          <w:tcPr>
            <w:tcW w:w="1277" w:type="pct"/>
            <w:noWrap/>
            <w:vAlign w:val="center"/>
          </w:tcPr>
          <w:p w14:paraId="5A2C4CA9" w14:textId="77777777" w:rsidR="00E96B09" w:rsidRPr="00DC5F4B" w:rsidRDefault="00E96B09" w:rsidP="00E96B09">
            <w:pPr>
              <w:jc w:val="right"/>
              <w:rPr>
                <w:sz w:val="22"/>
                <w:szCs w:val="22"/>
              </w:rPr>
            </w:pPr>
            <w:r w:rsidRPr="00DC5F4B">
              <w:rPr>
                <w:sz w:val="22"/>
                <w:szCs w:val="22"/>
              </w:rPr>
              <w:t> </w:t>
            </w:r>
          </w:p>
        </w:tc>
      </w:tr>
      <w:tr w:rsidR="00E96B09" w:rsidRPr="00C85F7E" w14:paraId="4B839936" w14:textId="77777777" w:rsidTr="00E96B09">
        <w:trPr>
          <w:trHeight w:val="262"/>
        </w:trPr>
        <w:tc>
          <w:tcPr>
            <w:tcW w:w="435" w:type="pct"/>
            <w:vMerge/>
          </w:tcPr>
          <w:p w14:paraId="56BF7D64" w14:textId="77777777" w:rsidR="00E96B09" w:rsidRPr="00C85F7E" w:rsidRDefault="00E96B09" w:rsidP="00E96B09">
            <w:pPr>
              <w:rPr>
                <w:b/>
                <w:bCs/>
                <w:sz w:val="22"/>
                <w:szCs w:val="22"/>
              </w:rPr>
            </w:pPr>
          </w:p>
        </w:tc>
        <w:tc>
          <w:tcPr>
            <w:tcW w:w="837" w:type="pct"/>
            <w:vMerge/>
          </w:tcPr>
          <w:p w14:paraId="0B3A4E9B" w14:textId="77777777" w:rsidR="00E96B09" w:rsidRPr="00C85F7E" w:rsidRDefault="00E96B09" w:rsidP="00E96B09">
            <w:pPr>
              <w:rPr>
                <w:sz w:val="22"/>
                <w:szCs w:val="22"/>
              </w:rPr>
            </w:pPr>
          </w:p>
        </w:tc>
        <w:tc>
          <w:tcPr>
            <w:tcW w:w="2451" w:type="pct"/>
            <w:noWrap/>
            <w:vAlign w:val="center"/>
          </w:tcPr>
          <w:p w14:paraId="56E64BA7" w14:textId="77777777" w:rsidR="00E96B09" w:rsidRPr="00C85F7E" w:rsidRDefault="00E96B09" w:rsidP="00E96B09">
            <w:pPr>
              <w:rPr>
                <w:sz w:val="22"/>
                <w:szCs w:val="22"/>
              </w:rPr>
            </w:pPr>
            <w:r w:rsidRPr="00C85F7E">
              <w:rPr>
                <w:sz w:val="22"/>
                <w:szCs w:val="22"/>
              </w:rPr>
              <w:t>Postdocs</w:t>
            </w:r>
          </w:p>
        </w:tc>
        <w:tc>
          <w:tcPr>
            <w:tcW w:w="1277" w:type="pct"/>
            <w:noWrap/>
            <w:vAlign w:val="center"/>
          </w:tcPr>
          <w:p w14:paraId="5BF11A1C" w14:textId="77777777" w:rsidR="00E96B09" w:rsidRPr="00DC5F4B" w:rsidRDefault="00E96B09" w:rsidP="00E96B09">
            <w:pPr>
              <w:jc w:val="right"/>
              <w:rPr>
                <w:sz w:val="22"/>
                <w:szCs w:val="22"/>
              </w:rPr>
            </w:pPr>
            <w:r w:rsidRPr="00DC5F4B">
              <w:rPr>
                <w:sz w:val="22"/>
                <w:szCs w:val="22"/>
              </w:rPr>
              <w:t> </w:t>
            </w:r>
          </w:p>
        </w:tc>
      </w:tr>
      <w:tr w:rsidR="00E96B09" w:rsidRPr="00C85F7E" w14:paraId="68ACB0D1" w14:textId="77777777" w:rsidTr="00E96B09">
        <w:trPr>
          <w:trHeight w:val="262"/>
        </w:trPr>
        <w:tc>
          <w:tcPr>
            <w:tcW w:w="435" w:type="pct"/>
            <w:vMerge/>
          </w:tcPr>
          <w:p w14:paraId="12997BD2" w14:textId="77777777" w:rsidR="00E96B09" w:rsidRPr="00C85F7E" w:rsidRDefault="00E96B09" w:rsidP="00E96B09">
            <w:pPr>
              <w:rPr>
                <w:b/>
                <w:bCs/>
                <w:sz w:val="22"/>
                <w:szCs w:val="22"/>
              </w:rPr>
            </w:pPr>
          </w:p>
        </w:tc>
        <w:tc>
          <w:tcPr>
            <w:tcW w:w="837" w:type="pct"/>
            <w:vMerge/>
          </w:tcPr>
          <w:p w14:paraId="252FDA8B" w14:textId="77777777" w:rsidR="00E96B09" w:rsidRPr="00C85F7E" w:rsidRDefault="00E96B09" w:rsidP="00E96B09">
            <w:pPr>
              <w:rPr>
                <w:sz w:val="22"/>
                <w:szCs w:val="22"/>
              </w:rPr>
            </w:pPr>
          </w:p>
        </w:tc>
        <w:tc>
          <w:tcPr>
            <w:tcW w:w="2451" w:type="pct"/>
            <w:noWrap/>
            <w:vAlign w:val="center"/>
          </w:tcPr>
          <w:p w14:paraId="37DFC344" w14:textId="77777777" w:rsidR="00E96B09" w:rsidRPr="00C85F7E" w:rsidRDefault="00E96B09" w:rsidP="00E96B09">
            <w:pPr>
              <w:rPr>
                <w:sz w:val="22"/>
                <w:szCs w:val="22"/>
              </w:rPr>
            </w:pPr>
            <w:r w:rsidRPr="00C85F7E">
              <w:rPr>
                <w:sz w:val="22"/>
                <w:szCs w:val="22"/>
              </w:rPr>
              <w:t>Students</w:t>
            </w:r>
          </w:p>
        </w:tc>
        <w:tc>
          <w:tcPr>
            <w:tcW w:w="1277" w:type="pct"/>
            <w:noWrap/>
            <w:vAlign w:val="center"/>
          </w:tcPr>
          <w:p w14:paraId="1E52C718" w14:textId="77777777" w:rsidR="00E96B09" w:rsidRPr="00DC5F4B" w:rsidRDefault="00E96B09" w:rsidP="00E96B09">
            <w:pPr>
              <w:jc w:val="right"/>
              <w:rPr>
                <w:sz w:val="22"/>
                <w:szCs w:val="22"/>
              </w:rPr>
            </w:pPr>
            <w:r w:rsidRPr="00DC5F4B">
              <w:rPr>
                <w:sz w:val="22"/>
                <w:szCs w:val="22"/>
              </w:rPr>
              <w:t> </w:t>
            </w:r>
          </w:p>
        </w:tc>
      </w:tr>
      <w:tr w:rsidR="00E96B09" w:rsidRPr="00C85F7E" w14:paraId="32C6084C" w14:textId="77777777" w:rsidTr="00E96B09">
        <w:trPr>
          <w:trHeight w:val="262"/>
        </w:trPr>
        <w:tc>
          <w:tcPr>
            <w:tcW w:w="435" w:type="pct"/>
            <w:vMerge/>
          </w:tcPr>
          <w:p w14:paraId="44083E9B" w14:textId="77777777" w:rsidR="00E96B09" w:rsidRPr="00C85F7E" w:rsidRDefault="00E96B09" w:rsidP="00E96B09">
            <w:pPr>
              <w:rPr>
                <w:b/>
                <w:bCs/>
                <w:sz w:val="22"/>
                <w:szCs w:val="22"/>
              </w:rPr>
            </w:pPr>
          </w:p>
        </w:tc>
        <w:tc>
          <w:tcPr>
            <w:tcW w:w="837" w:type="pct"/>
            <w:vMerge/>
          </w:tcPr>
          <w:p w14:paraId="0B56A3BE" w14:textId="77777777" w:rsidR="00E96B09" w:rsidRPr="00C85F7E" w:rsidRDefault="00E96B09" w:rsidP="00E96B09">
            <w:pPr>
              <w:rPr>
                <w:sz w:val="22"/>
                <w:szCs w:val="22"/>
              </w:rPr>
            </w:pPr>
          </w:p>
        </w:tc>
        <w:tc>
          <w:tcPr>
            <w:tcW w:w="2451" w:type="pct"/>
            <w:noWrap/>
            <w:vAlign w:val="center"/>
          </w:tcPr>
          <w:p w14:paraId="15D464ED" w14:textId="77777777" w:rsidR="00E96B09" w:rsidRPr="00C85F7E" w:rsidRDefault="00E96B09" w:rsidP="00E96B09">
            <w:pPr>
              <w:rPr>
                <w:sz w:val="22"/>
                <w:szCs w:val="22"/>
              </w:rPr>
            </w:pPr>
            <w:r w:rsidRPr="00C85F7E">
              <w:rPr>
                <w:sz w:val="22"/>
                <w:szCs w:val="22"/>
              </w:rPr>
              <w:t xml:space="preserve">Other </w:t>
            </w:r>
          </w:p>
        </w:tc>
        <w:tc>
          <w:tcPr>
            <w:tcW w:w="1277" w:type="pct"/>
            <w:noWrap/>
            <w:vAlign w:val="center"/>
          </w:tcPr>
          <w:p w14:paraId="103094B8" w14:textId="77777777" w:rsidR="00E96B09" w:rsidRPr="00DC5F4B" w:rsidRDefault="00E96B09" w:rsidP="00E96B09">
            <w:pPr>
              <w:jc w:val="right"/>
              <w:rPr>
                <w:sz w:val="22"/>
                <w:szCs w:val="22"/>
              </w:rPr>
            </w:pPr>
            <w:r w:rsidRPr="00DC5F4B">
              <w:rPr>
                <w:sz w:val="22"/>
                <w:szCs w:val="22"/>
              </w:rPr>
              <w:t> </w:t>
            </w:r>
          </w:p>
        </w:tc>
      </w:tr>
      <w:tr w:rsidR="00E96B09" w:rsidRPr="00C85F7E" w14:paraId="3278C26C" w14:textId="77777777" w:rsidTr="00E96B09">
        <w:trPr>
          <w:trHeight w:val="262"/>
        </w:trPr>
        <w:tc>
          <w:tcPr>
            <w:tcW w:w="435" w:type="pct"/>
            <w:vMerge/>
          </w:tcPr>
          <w:p w14:paraId="723920F3" w14:textId="77777777" w:rsidR="00E96B09" w:rsidRPr="00C85F7E" w:rsidRDefault="00E96B09" w:rsidP="00E96B09">
            <w:pPr>
              <w:rPr>
                <w:b/>
                <w:bCs/>
                <w:sz w:val="22"/>
                <w:szCs w:val="22"/>
              </w:rPr>
            </w:pPr>
          </w:p>
        </w:tc>
        <w:tc>
          <w:tcPr>
            <w:tcW w:w="3288" w:type="pct"/>
            <w:gridSpan w:val="2"/>
            <w:vAlign w:val="center"/>
          </w:tcPr>
          <w:p w14:paraId="14B20636" w14:textId="77777777" w:rsidR="00E96B09" w:rsidRPr="00C626A0" w:rsidRDefault="00E96B09" w:rsidP="00E96B09">
            <w:pPr>
              <w:rPr>
                <w:i/>
                <w:sz w:val="22"/>
                <w:szCs w:val="22"/>
              </w:rPr>
            </w:pPr>
            <w:proofErr w:type="spellStart"/>
            <w:r w:rsidRPr="00C626A0">
              <w:rPr>
                <w:i/>
                <w:sz w:val="22"/>
                <w:szCs w:val="22"/>
              </w:rPr>
              <w:t>i</w:t>
            </w:r>
            <w:proofErr w:type="spellEnd"/>
            <w:r w:rsidRPr="00C626A0">
              <w:rPr>
                <w:i/>
                <w:sz w:val="22"/>
                <w:szCs w:val="22"/>
              </w:rPr>
              <w:t xml:space="preserve">. Total Direct </w:t>
            </w:r>
            <w:r>
              <w:rPr>
                <w:i/>
                <w:sz w:val="22"/>
                <w:szCs w:val="22"/>
              </w:rPr>
              <w:t>C</w:t>
            </w:r>
            <w:r w:rsidRPr="00C626A0">
              <w:rPr>
                <w:i/>
                <w:sz w:val="22"/>
                <w:szCs w:val="22"/>
              </w:rPr>
              <w:t>osts for Personnel (in Euro)</w:t>
            </w:r>
          </w:p>
        </w:tc>
        <w:tc>
          <w:tcPr>
            <w:tcW w:w="1277" w:type="pct"/>
            <w:noWrap/>
            <w:vAlign w:val="center"/>
          </w:tcPr>
          <w:p w14:paraId="0CA509E1" w14:textId="77777777" w:rsidR="00E96B09" w:rsidRPr="00DC5F4B" w:rsidRDefault="00E96B09" w:rsidP="00E96B09">
            <w:pPr>
              <w:jc w:val="right"/>
              <w:rPr>
                <w:sz w:val="22"/>
                <w:szCs w:val="22"/>
              </w:rPr>
            </w:pPr>
            <w:r w:rsidRPr="00DC5F4B">
              <w:rPr>
                <w:sz w:val="22"/>
                <w:szCs w:val="22"/>
              </w:rPr>
              <w:t> </w:t>
            </w:r>
          </w:p>
        </w:tc>
      </w:tr>
      <w:tr w:rsidR="00E96B09" w:rsidRPr="00C85F7E" w14:paraId="78CEBB43" w14:textId="77777777" w:rsidTr="00E96B09">
        <w:trPr>
          <w:trHeight w:val="262"/>
        </w:trPr>
        <w:tc>
          <w:tcPr>
            <w:tcW w:w="435" w:type="pct"/>
            <w:vMerge/>
          </w:tcPr>
          <w:p w14:paraId="5DC7803A" w14:textId="77777777" w:rsidR="00E96B09" w:rsidRPr="00C85F7E" w:rsidRDefault="00E96B09" w:rsidP="00E96B09">
            <w:pPr>
              <w:rPr>
                <w:b/>
                <w:bCs/>
                <w:sz w:val="22"/>
                <w:szCs w:val="22"/>
              </w:rPr>
            </w:pPr>
          </w:p>
        </w:tc>
        <w:tc>
          <w:tcPr>
            <w:tcW w:w="3288" w:type="pct"/>
            <w:gridSpan w:val="2"/>
            <w:vAlign w:val="center"/>
          </w:tcPr>
          <w:p w14:paraId="498F067D" w14:textId="77777777" w:rsidR="00E96B09" w:rsidRPr="00D5056E" w:rsidRDefault="00E96B09" w:rsidP="00E96B09">
            <w:pPr>
              <w:rPr>
                <w:b/>
                <w:sz w:val="22"/>
                <w:szCs w:val="22"/>
              </w:rPr>
            </w:pPr>
            <w:r w:rsidRPr="00D5056E">
              <w:rPr>
                <w:b/>
                <w:sz w:val="22"/>
                <w:szCs w:val="22"/>
              </w:rPr>
              <w:t xml:space="preserve">Travel </w:t>
            </w:r>
          </w:p>
        </w:tc>
        <w:tc>
          <w:tcPr>
            <w:tcW w:w="1277" w:type="pct"/>
            <w:noWrap/>
            <w:vAlign w:val="center"/>
          </w:tcPr>
          <w:p w14:paraId="0EF8C5F3" w14:textId="77777777" w:rsidR="00E96B09" w:rsidRPr="00DC5F4B" w:rsidRDefault="00E96B09" w:rsidP="00E96B09">
            <w:pPr>
              <w:jc w:val="right"/>
              <w:rPr>
                <w:sz w:val="22"/>
                <w:szCs w:val="22"/>
              </w:rPr>
            </w:pPr>
            <w:r w:rsidRPr="00DC5F4B">
              <w:rPr>
                <w:sz w:val="22"/>
                <w:szCs w:val="22"/>
              </w:rPr>
              <w:t> </w:t>
            </w:r>
          </w:p>
        </w:tc>
      </w:tr>
      <w:tr w:rsidR="00E96B09" w:rsidRPr="00C85F7E" w14:paraId="7B3389C6" w14:textId="77777777" w:rsidTr="00E96B09">
        <w:trPr>
          <w:trHeight w:val="262"/>
        </w:trPr>
        <w:tc>
          <w:tcPr>
            <w:tcW w:w="435" w:type="pct"/>
            <w:vMerge/>
          </w:tcPr>
          <w:p w14:paraId="2DF2FE30" w14:textId="77777777" w:rsidR="00E96B09" w:rsidRPr="00C85F7E" w:rsidRDefault="00E96B09" w:rsidP="00E96B09">
            <w:pPr>
              <w:rPr>
                <w:b/>
                <w:bCs/>
                <w:sz w:val="22"/>
                <w:szCs w:val="22"/>
              </w:rPr>
            </w:pPr>
          </w:p>
        </w:tc>
        <w:tc>
          <w:tcPr>
            <w:tcW w:w="3288" w:type="pct"/>
            <w:gridSpan w:val="2"/>
          </w:tcPr>
          <w:p w14:paraId="5E0E5339" w14:textId="77777777" w:rsidR="00E96B09" w:rsidRPr="00D5056E" w:rsidRDefault="00E96B09" w:rsidP="00E96B09">
            <w:pPr>
              <w:rPr>
                <w:b/>
                <w:sz w:val="22"/>
                <w:szCs w:val="22"/>
              </w:rPr>
            </w:pPr>
            <w:r w:rsidRPr="00D5056E">
              <w:rPr>
                <w:b/>
                <w:sz w:val="22"/>
                <w:szCs w:val="22"/>
              </w:rPr>
              <w:t>Equipment</w:t>
            </w:r>
          </w:p>
        </w:tc>
        <w:tc>
          <w:tcPr>
            <w:tcW w:w="1277" w:type="pct"/>
            <w:noWrap/>
            <w:vAlign w:val="center"/>
          </w:tcPr>
          <w:p w14:paraId="669B9F1A" w14:textId="77777777" w:rsidR="00E96B09" w:rsidRPr="00DC5F4B" w:rsidRDefault="00E96B09" w:rsidP="00E96B09">
            <w:pPr>
              <w:jc w:val="right"/>
              <w:rPr>
                <w:sz w:val="22"/>
                <w:szCs w:val="22"/>
              </w:rPr>
            </w:pPr>
            <w:r w:rsidRPr="00DC5F4B">
              <w:rPr>
                <w:sz w:val="22"/>
                <w:szCs w:val="22"/>
              </w:rPr>
              <w:t> </w:t>
            </w:r>
          </w:p>
        </w:tc>
      </w:tr>
      <w:tr w:rsidR="00E96B09" w:rsidRPr="00C85F7E" w14:paraId="285469EF" w14:textId="77777777" w:rsidTr="00E96B09">
        <w:trPr>
          <w:trHeight w:val="262"/>
        </w:trPr>
        <w:tc>
          <w:tcPr>
            <w:tcW w:w="435" w:type="pct"/>
            <w:vMerge/>
          </w:tcPr>
          <w:p w14:paraId="03396F43" w14:textId="77777777" w:rsidR="00E96B09" w:rsidRPr="00C85F7E" w:rsidRDefault="00E96B09" w:rsidP="00E96B09">
            <w:pPr>
              <w:rPr>
                <w:b/>
                <w:bCs/>
                <w:sz w:val="22"/>
                <w:szCs w:val="22"/>
              </w:rPr>
            </w:pPr>
          </w:p>
        </w:tc>
        <w:tc>
          <w:tcPr>
            <w:tcW w:w="837" w:type="pct"/>
            <w:vMerge w:val="restart"/>
            <w:vAlign w:val="center"/>
          </w:tcPr>
          <w:p w14:paraId="4D6E1A68" w14:textId="77777777" w:rsidR="00E96B09" w:rsidRPr="00C85F7E" w:rsidRDefault="00E96B09" w:rsidP="00E96B09">
            <w:pPr>
              <w:rPr>
                <w:i/>
                <w:iCs/>
                <w:sz w:val="22"/>
                <w:szCs w:val="22"/>
              </w:rPr>
            </w:pPr>
            <w:r w:rsidRPr="00D5056E">
              <w:rPr>
                <w:b/>
                <w:iCs/>
                <w:sz w:val="22"/>
                <w:szCs w:val="22"/>
              </w:rPr>
              <w:t>Other goods and services</w:t>
            </w:r>
          </w:p>
        </w:tc>
        <w:tc>
          <w:tcPr>
            <w:tcW w:w="2451" w:type="pct"/>
            <w:noWrap/>
            <w:vAlign w:val="center"/>
          </w:tcPr>
          <w:p w14:paraId="13F7E30D" w14:textId="77777777" w:rsidR="00E96B09" w:rsidRPr="00C85F7E" w:rsidRDefault="00E96B09" w:rsidP="00E96B09">
            <w:pPr>
              <w:rPr>
                <w:i/>
                <w:iCs/>
                <w:sz w:val="22"/>
                <w:szCs w:val="22"/>
              </w:rPr>
            </w:pPr>
            <w:r>
              <w:rPr>
                <w:sz w:val="22"/>
                <w:szCs w:val="22"/>
              </w:rPr>
              <w:t>Consumables</w:t>
            </w:r>
          </w:p>
        </w:tc>
        <w:tc>
          <w:tcPr>
            <w:tcW w:w="1277" w:type="pct"/>
            <w:noWrap/>
            <w:vAlign w:val="center"/>
          </w:tcPr>
          <w:p w14:paraId="27CE16FB" w14:textId="77777777" w:rsidR="00E96B09" w:rsidRPr="00DC5F4B" w:rsidRDefault="00E96B09" w:rsidP="00E96B09">
            <w:pPr>
              <w:jc w:val="right"/>
              <w:rPr>
                <w:sz w:val="22"/>
                <w:szCs w:val="22"/>
              </w:rPr>
            </w:pPr>
            <w:r w:rsidRPr="00DC5F4B">
              <w:rPr>
                <w:sz w:val="22"/>
                <w:szCs w:val="22"/>
              </w:rPr>
              <w:t> </w:t>
            </w:r>
          </w:p>
        </w:tc>
      </w:tr>
      <w:tr w:rsidR="00E96B09" w:rsidRPr="00C85F7E" w14:paraId="6E72057A" w14:textId="77777777" w:rsidTr="00E96B09">
        <w:trPr>
          <w:trHeight w:val="262"/>
        </w:trPr>
        <w:tc>
          <w:tcPr>
            <w:tcW w:w="435" w:type="pct"/>
            <w:vMerge/>
          </w:tcPr>
          <w:p w14:paraId="4970CBFE" w14:textId="77777777" w:rsidR="00E96B09" w:rsidRPr="00C85F7E" w:rsidRDefault="00E96B09" w:rsidP="00E96B09">
            <w:pPr>
              <w:rPr>
                <w:b/>
                <w:bCs/>
                <w:sz w:val="22"/>
                <w:szCs w:val="22"/>
              </w:rPr>
            </w:pPr>
          </w:p>
        </w:tc>
        <w:tc>
          <w:tcPr>
            <w:tcW w:w="837" w:type="pct"/>
            <w:vMerge/>
          </w:tcPr>
          <w:p w14:paraId="074EA4C5" w14:textId="77777777" w:rsidR="00E96B09" w:rsidRDefault="00E96B09" w:rsidP="00E96B09">
            <w:pPr>
              <w:rPr>
                <w:sz w:val="22"/>
                <w:szCs w:val="22"/>
              </w:rPr>
            </w:pPr>
          </w:p>
        </w:tc>
        <w:tc>
          <w:tcPr>
            <w:tcW w:w="2451" w:type="pct"/>
            <w:noWrap/>
            <w:vAlign w:val="center"/>
          </w:tcPr>
          <w:p w14:paraId="6F13D6B5" w14:textId="77777777" w:rsidR="00E96B09" w:rsidRDefault="00E96B09" w:rsidP="00E96B09">
            <w:pPr>
              <w:rPr>
                <w:sz w:val="22"/>
                <w:szCs w:val="22"/>
              </w:rPr>
            </w:pPr>
            <w:r>
              <w:rPr>
                <w:sz w:val="22"/>
                <w:szCs w:val="22"/>
              </w:rPr>
              <w:t>Publications (including Open Access fees), etc.</w:t>
            </w:r>
          </w:p>
        </w:tc>
        <w:tc>
          <w:tcPr>
            <w:tcW w:w="1277" w:type="pct"/>
            <w:noWrap/>
            <w:vAlign w:val="center"/>
          </w:tcPr>
          <w:p w14:paraId="6720BFFC" w14:textId="77777777" w:rsidR="00E96B09" w:rsidRPr="00DC5F4B" w:rsidRDefault="00E96B09" w:rsidP="00E96B09">
            <w:pPr>
              <w:jc w:val="right"/>
              <w:rPr>
                <w:sz w:val="22"/>
                <w:szCs w:val="22"/>
              </w:rPr>
            </w:pPr>
          </w:p>
        </w:tc>
      </w:tr>
      <w:tr w:rsidR="00E96B09" w:rsidRPr="00C85F7E" w14:paraId="7D3B6AB2" w14:textId="77777777" w:rsidTr="00E96B09">
        <w:trPr>
          <w:trHeight w:val="262"/>
        </w:trPr>
        <w:tc>
          <w:tcPr>
            <w:tcW w:w="435" w:type="pct"/>
            <w:vMerge/>
          </w:tcPr>
          <w:p w14:paraId="27491ED8" w14:textId="77777777" w:rsidR="00E96B09" w:rsidRPr="00C85F7E" w:rsidRDefault="00E96B09" w:rsidP="00E96B09">
            <w:pPr>
              <w:rPr>
                <w:b/>
                <w:bCs/>
                <w:sz w:val="22"/>
                <w:szCs w:val="22"/>
              </w:rPr>
            </w:pPr>
          </w:p>
        </w:tc>
        <w:tc>
          <w:tcPr>
            <w:tcW w:w="837" w:type="pct"/>
            <w:vMerge/>
          </w:tcPr>
          <w:p w14:paraId="3B311252" w14:textId="77777777" w:rsidR="00E96B09" w:rsidRDefault="00E96B09" w:rsidP="00E96B09">
            <w:pPr>
              <w:rPr>
                <w:sz w:val="22"/>
                <w:szCs w:val="22"/>
              </w:rPr>
            </w:pPr>
          </w:p>
        </w:tc>
        <w:tc>
          <w:tcPr>
            <w:tcW w:w="2451" w:type="pct"/>
            <w:noWrap/>
            <w:vAlign w:val="center"/>
          </w:tcPr>
          <w:p w14:paraId="6498A310" w14:textId="77777777" w:rsidR="00E96B09" w:rsidRPr="00D5056E" w:rsidRDefault="00E96B09" w:rsidP="00E96B09">
            <w:pPr>
              <w:rPr>
                <w:sz w:val="22"/>
                <w:szCs w:val="22"/>
              </w:rPr>
            </w:pPr>
            <w:r w:rsidRPr="00D5056E">
              <w:rPr>
                <w:sz w:val="22"/>
                <w:szCs w:val="22"/>
              </w:rPr>
              <w:t xml:space="preserve">Other </w:t>
            </w:r>
            <w:r>
              <w:rPr>
                <w:sz w:val="22"/>
                <w:szCs w:val="22"/>
              </w:rPr>
              <w:t>(please specify)</w:t>
            </w:r>
          </w:p>
        </w:tc>
        <w:tc>
          <w:tcPr>
            <w:tcW w:w="1277" w:type="pct"/>
            <w:noWrap/>
            <w:vAlign w:val="center"/>
          </w:tcPr>
          <w:p w14:paraId="4EB47D65" w14:textId="77777777" w:rsidR="00E96B09" w:rsidRPr="00DC5F4B" w:rsidRDefault="00E96B09" w:rsidP="00E96B09">
            <w:pPr>
              <w:jc w:val="right"/>
              <w:rPr>
                <w:sz w:val="22"/>
                <w:szCs w:val="22"/>
              </w:rPr>
            </w:pPr>
            <w:r w:rsidRPr="00DC5F4B">
              <w:rPr>
                <w:sz w:val="22"/>
                <w:szCs w:val="22"/>
              </w:rPr>
              <w:t> </w:t>
            </w:r>
          </w:p>
        </w:tc>
      </w:tr>
      <w:tr w:rsidR="00E96B09" w:rsidRPr="00C85F7E" w14:paraId="304F40F4" w14:textId="77777777" w:rsidTr="00E96B09">
        <w:trPr>
          <w:trHeight w:val="262"/>
        </w:trPr>
        <w:tc>
          <w:tcPr>
            <w:tcW w:w="435" w:type="pct"/>
            <w:vMerge/>
          </w:tcPr>
          <w:p w14:paraId="6B793B27" w14:textId="77777777" w:rsidR="00E96B09" w:rsidRPr="00C85F7E" w:rsidRDefault="00E96B09" w:rsidP="00E96B09">
            <w:pPr>
              <w:rPr>
                <w:b/>
                <w:bCs/>
                <w:sz w:val="22"/>
                <w:szCs w:val="22"/>
              </w:rPr>
            </w:pPr>
          </w:p>
        </w:tc>
        <w:tc>
          <w:tcPr>
            <w:tcW w:w="3288" w:type="pct"/>
            <w:gridSpan w:val="2"/>
            <w:vAlign w:val="center"/>
          </w:tcPr>
          <w:p w14:paraId="24DF3730" w14:textId="77777777" w:rsidR="00E96B09" w:rsidRPr="00C626A0" w:rsidRDefault="00E96B09" w:rsidP="00E96B09">
            <w:pPr>
              <w:rPr>
                <w:i/>
                <w:sz w:val="22"/>
                <w:szCs w:val="22"/>
              </w:rPr>
            </w:pPr>
            <w:r w:rsidRPr="00C626A0">
              <w:rPr>
                <w:i/>
                <w:sz w:val="22"/>
                <w:szCs w:val="22"/>
              </w:rPr>
              <w:t>ii. Total Other Direct Costs (in Euro)</w:t>
            </w:r>
          </w:p>
        </w:tc>
        <w:tc>
          <w:tcPr>
            <w:tcW w:w="1277" w:type="pct"/>
            <w:noWrap/>
            <w:vAlign w:val="center"/>
          </w:tcPr>
          <w:p w14:paraId="2254F532" w14:textId="77777777" w:rsidR="00E96B09" w:rsidRPr="00DC5F4B" w:rsidRDefault="00E96B09" w:rsidP="00E96B09">
            <w:pPr>
              <w:jc w:val="right"/>
              <w:rPr>
                <w:sz w:val="22"/>
                <w:szCs w:val="22"/>
              </w:rPr>
            </w:pPr>
            <w:r w:rsidRPr="00DC5F4B">
              <w:rPr>
                <w:sz w:val="22"/>
                <w:szCs w:val="22"/>
              </w:rPr>
              <w:t> </w:t>
            </w:r>
          </w:p>
        </w:tc>
      </w:tr>
      <w:tr w:rsidR="00E96B09" w:rsidRPr="00C85F7E" w14:paraId="0A652F89" w14:textId="77777777" w:rsidTr="00E96B09">
        <w:trPr>
          <w:trHeight w:val="262"/>
        </w:trPr>
        <w:tc>
          <w:tcPr>
            <w:tcW w:w="3723" w:type="pct"/>
            <w:gridSpan w:val="3"/>
            <w:vAlign w:val="center"/>
          </w:tcPr>
          <w:p w14:paraId="6B7B968C" w14:textId="77777777" w:rsidR="00E96B09" w:rsidRPr="009171BC" w:rsidRDefault="00E96B09" w:rsidP="00E96B09">
            <w:pPr>
              <w:rPr>
                <w:sz w:val="22"/>
                <w:szCs w:val="22"/>
              </w:rPr>
            </w:pPr>
            <w:r w:rsidRPr="009171BC">
              <w:rPr>
                <w:b/>
                <w:bCs/>
                <w:sz w:val="22"/>
                <w:szCs w:val="22"/>
              </w:rPr>
              <w:t>A – Total Direct Costs (</w:t>
            </w:r>
            <w:proofErr w:type="spellStart"/>
            <w:r w:rsidRPr="009171BC">
              <w:rPr>
                <w:b/>
                <w:bCs/>
                <w:sz w:val="22"/>
                <w:szCs w:val="22"/>
              </w:rPr>
              <w:t>i</w:t>
            </w:r>
            <w:proofErr w:type="spellEnd"/>
            <w:r w:rsidRPr="009171BC">
              <w:rPr>
                <w:b/>
                <w:bCs/>
                <w:sz w:val="22"/>
                <w:szCs w:val="22"/>
              </w:rPr>
              <w:t xml:space="preserve"> + ii) </w:t>
            </w:r>
            <w:r w:rsidRPr="00561F90">
              <w:rPr>
                <w:bCs/>
                <w:sz w:val="22"/>
                <w:szCs w:val="22"/>
              </w:rPr>
              <w:t>(</w:t>
            </w:r>
            <w:r w:rsidRPr="009205BE">
              <w:rPr>
                <w:bCs/>
                <w:sz w:val="22"/>
                <w:szCs w:val="22"/>
              </w:rPr>
              <w:t>in Euro)</w:t>
            </w:r>
          </w:p>
        </w:tc>
        <w:tc>
          <w:tcPr>
            <w:tcW w:w="1277" w:type="pct"/>
            <w:noWrap/>
            <w:vAlign w:val="center"/>
          </w:tcPr>
          <w:p w14:paraId="7F4B64C1" w14:textId="77777777" w:rsidR="00E96B09" w:rsidRPr="009171BC" w:rsidRDefault="00E96B09" w:rsidP="00E96B09">
            <w:pPr>
              <w:jc w:val="right"/>
              <w:rPr>
                <w:sz w:val="22"/>
                <w:szCs w:val="22"/>
              </w:rPr>
            </w:pPr>
          </w:p>
        </w:tc>
      </w:tr>
      <w:tr w:rsidR="00E96B09" w:rsidRPr="00C85F7E" w14:paraId="7EAA01A6" w14:textId="77777777" w:rsidTr="00E96B09">
        <w:trPr>
          <w:trHeight w:val="262"/>
        </w:trPr>
        <w:tc>
          <w:tcPr>
            <w:tcW w:w="3723" w:type="pct"/>
            <w:gridSpan w:val="3"/>
            <w:vAlign w:val="center"/>
          </w:tcPr>
          <w:p w14:paraId="66DD5224" w14:textId="64B6043D" w:rsidR="00E96B09" w:rsidRPr="00C85F7E" w:rsidRDefault="00E96B09" w:rsidP="00541D0D">
            <w:pPr>
              <w:rPr>
                <w:sz w:val="22"/>
                <w:szCs w:val="22"/>
              </w:rPr>
            </w:pPr>
            <w:r>
              <w:rPr>
                <w:b/>
                <w:bCs/>
                <w:sz w:val="22"/>
                <w:szCs w:val="22"/>
              </w:rPr>
              <w:t xml:space="preserve">B </w:t>
            </w:r>
            <w:r w:rsidRPr="009171BC">
              <w:rPr>
                <w:b/>
                <w:bCs/>
                <w:sz w:val="22"/>
                <w:szCs w:val="22"/>
              </w:rPr>
              <w:t>–</w:t>
            </w:r>
            <w:r>
              <w:rPr>
                <w:b/>
                <w:bCs/>
                <w:sz w:val="22"/>
                <w:szCs w:val="22"/>
              </w:rPr>
              <w:t xml:space="preserve"> </w:t>
            </w:r>
            <w:r w:rsidRPr="00C85F7E">
              <w:rPr>
                <w:b/>
                <w:bCs/>
                <w:sz w:val="22"/>
                <w:szCs w:val="22"/>
              </w:rPr>
              <w:t>Indirect Costs (overheads)</w:t>
            </w:r>
            <w:r>
              <w:rPr>
                <w:b/>
                <w:bCs/>
                <w:sz w:val="22"/>
                <w:szCs w:val="22"/>
              </w:rPr>
              <w:t xml:space="preserve"> </w:t>
            </w:r>
            <w:r w:rsidRPr="00C85F7E">
              <w:rPr>
                <w:sz w:val="22"/>
                <w:szCs w:val="22"/>
              </w:rPr>
              <w:t>2</w:t>
            </w:r>
            <w:r>
              <w:rPr>
                <w:sz w:val="22"/>
                <w:szCs w:val="22"/>
              </w:rPr>
              <w:t>5</w:t>
            </w:r>
            <w:r w:rsidRPr="00C85F7E">
              <w:rPr>
                <w:sz w:val="22"/>
                <w:szCs w:val="22"/>
              </w:rPr>
              <w:t>% of Direct Costs</w:t>
            </w:r>
            <w:del w:id="12" w:author="European Team" w:date="2016-02-25T11:42:00Z">
              <w:r w:rsidDel="00541D0D">
                <w:rPr>
                  <w:rStyle w:val="FootnoteReference"/>
                  <w:sz w:val="22"/>
                  <w:szCs w:val="22"/>
                </w:rPr>
                <w:footnoteReference w:id="4"/>
              </w:r>
            </w:del>
            <w:r>
              <w:rPr>
                <w:sz w:val="22"/>
                <w:szCs w:val="22"/>
              </w:rPr>
              <w:t xml:space="preserve"> </w:t>
            </w:r>
            <w:r w:rsidRPr="00887821">
              <w:rPr>
                <w:bCs/>
                <w:sz w:val="22"/>
                <w:szCs w:val="22"/>
              </w:rPr>
              <w:t>(in Euro)</w:t>
            </w:r>
          </w:p>
        </w:tc>
        <w:tc>
          <w:tcPr>
            <w:tcW w:w="1277" w:type="pct"/>
            <w:noWrap/>
            <w:vAlign w:val="center"/>
          </w:tcPr>
          <w:p w14:paraId="53A511D5" w14:textId="77777777" w:rsidR="00E96B09" w:rsidRPr="00DC5F4B" w:rsidRDefault="00E96B09" w:rsidP="00E96B09">
            <w:pPr>
              <w:jc w:val="right"/>
              <w:rPr>
                <w:sz w:val="22"/>
                <w:szCs w:val="22"/>
              </w:rPr>
            </w:pPr>
            <w:r w:rsidRPr="00DC5F4B">
              <w:rPr>
                <w:sz w:val="22"/>
                <w:szCs w:val="22"/>
              </w:rPr>
              <w:t> </w:t>
            </w:r>
          </w:p>
        </w:tc>
      </w:tr>
      <w:tr w:rsidR="00E96B09" w:rsidRPr="00C85F7E" w14:paraId="004B4078" w14:textId="77777777" w:rsidTr="00E96B09">
        <w:trPr>
          <w:trHeight w:val="262"/>
        </w:trPr>
        <w:tc>
          <w:tcPr>
            <w:tcW w:w="3723" w:type="pct"/>
            <w:gridSpan w:val="3"/>
            <w:vAlign w:val="center"/>
          </w:tcPr>
          <w:p w14:paraId="5B0E4560" w14:textId="77777777" w:rsidR="00E96B09" w:rsidRDefault="00E96B09" w:rsidP="00E96B09">
            <w:pPr>
              <w:rPr>
                <w:b/>
                <w:bCs/>
                <w:sz w:val="22"/>
                <w:szCs w:val="22"/>
              </w:rPr>
            </w:pPr>
            <w:r w:rsidRPr="008F069A">
              <w:rPr>
                <w:b/>
                <w:bCs/>
                <w:sz w:val="22"/>
                <w:szCs w:val="22"/>
              </w:rPr>
              <w:t>C</w:t>
            </w:r>
            <w:r>
              <w:rPr>
                <w:b/>
                <w:bCs/>
                <w:sz w:val="22"/>
                <w:szCs w:val="22"/>
              </w:rPr>
              <w:t>1</w:t>
            </w:r>
            <w:r w:rsidRPr="008F069A">
              <w:rPr>
                <w:b/>
                <w:bCs/>
                <w:sz w:val="22"/>
                <w:szCs w:val="22"/>
              </w:rPr>
              <w:t xml:space="preserve"> </w:t>
            </w:r>
            <w:r w:rsidRPr="009171BC">
              <w:rPr>
                <w:b/>
                <w:bCs/>
                <w:sz w:val="22"/>
                <w:szCs w:val="22"/>
              </w:rPr>
              <w:t>–</w:t>
            </w:r>
            <w:r w:rsidRPr="008F069A">
              <w:rPr>
                <w:b/>
                <w:bCs/>
                <w:sz w:val="22"/>
                <w:szCs w:val="22"/>
              </w:rPr>
              <w:t xml:space="preserve"> Subcontracting Costs </w:t>
            </w:r>
            <w:r>
              <w:rPr>
                <w:bCs/>
                <w:sz w:val="22"/>
                <w:szCs w:val="22"/>
              </w:rPr>
              <w:t>(no overheads)</w:t>
            </w:r>
            <w:r w:rsidRPr="008F069A">
              <w:rPr>
                <w:bCs/>
                <w:sz w:val="22"/>
                <w:szCs w:val="22"/>
              </w:rPr>
              <w:t xml:space="preserve"> </w:t>
            </w:r>
            <w:r w:rsidRPr="00887821">
              <w:rPr>
                <w:bCs/>
                <w:sz w:val="22"/>
                <w:szCs w:val="22"/>
              </w:rPr>
              <w:t>(</w:t>
            </w:r>
            <w:r w:rsidRPr="009205BE">
              <w:rPr>
                <w:bCs/>
                <w:sz w:val="22"/>
                <w:szCs w:val="22"/>
              </w:rPr>
              <w:t>in Euro)</w:t>
            </w:r>
          </w:p>
        </w:tc>
        <w:tc>
          <w:tcPr>
            <w:tcW w:w="1277" w:type="pct"/>
            <w:noWrap/>
            <w:vAlign w:val="center"/>
          </w:tcPr>
          <w:p w14:paraId="4D884852" w14:textId="77777777" w:rsidR="00E96B09" w:rsidRPr="00DC5F4B" w:rsidRDefault="00E96B09" w:rsidP="00E96B09">
            <w:pPr>
              <w:jc w:val="right"/>
              <w:rPr>
                <w:sz w:val="22"/>
                <w:szCs w:val="22"/>
              </w:rPr>
            </w:pPr>
          </w:p>
        </w:tc>
      </w:tr>
      <w:tr w:rsidR="00E96B09" w:rsidRPr="00C85F7E" w14:paraId="2103DDEC" w14:textId="77777777" w:rsidTr="00E96B09">
        <w:trPr>
          <w:trHeight w:val="262"/>
        </w:trPr>
        <w:tc>
          <w:tcPr>
            <w:tcW w:w="3723" w:type="pct"/>
            <w:gridSpan w:val="3"/>
            <w:vAlign w:val="center"/>
          </w:tcPr>
          <w:p w14:paraId="61F4E46E" w14:textId="023F4520" w:rsidR="00E96B09" w:rsidRPr="00C85F7E" w:rsidRDefault="00E96B09" w:rsidP="00541D0D">
            <w:pPr>
              <w:rPr>
                <w:sz w:val="22"/>
                <w:szCs w:val="22"/>
              </w:rPr>
            </w:pPr>
            <w:r>
              <w:rPr>
                <w:b/>
                <w:bCs/>
                <w:sz w:val="22"/>
                <w:szCs w:val="22"/>
              </w:rPr>
              <w:t>C2 – Other Direct</w:t>
            </w:r>
            <w:r w:rsidRPr="00C85F7E">
              <w:rPr>
                <w:b/>
                <w:bCs/>
                <w:sz w:val="22"/>
                <w:szCs w:val="22"/>
              </w:rPr>
              <w:t xml:space="preserve"> Costs</w:t>
            </w:r>
            <w:r>
              <w:rPr>
                <w:b/>
                <w:bCs/>
                <w:sz w:val="22"/>
                <w:szCs w:val="22"/>
              </w:rPr>
              <w:t xml:space="preserve"> with </w:t>
            </w:r>
            <w:r w:rsidRPr="008F069A">
              <w:rPr>
                <w:b/>
                <w:sz w:val="22"/>
                <w:szCs w:val="22"/>
              </w:rPr>
              <w:t>no overheads</w:t>
            </w:r>
            <w:del w:id="15" w:author="European Team" w:date="2016-02-25T11:42:00Z">
              <w:r w:rsidDel="00541D0D">
                <w:rPr>
                  <w:rStyle w:val="FootnoteReference"/>
                  <w:b/>
                  <w:sz w:val="22"/>
                  <w:szCs w:val="22"/>
                </w:rPr>
                <w:footnoteReference w:id="5"/>
              </w:r>
            </w:del>
            <w:r>
              <w:rPr>
                <w:sz w:val="22"/>
                <w:szCs w:val="22"/>
              </w:rPr>
              <w:t xml:space="preserve"> </w:t>
            </w:r>
            <w:r w:rsidRPr="009205BE">
              <w:rPr>
                <w:sz w:val="22"/>
                <w:szCs w:val="22"/>
              </w:rPr>
              <w:t>(in Euro)</w:t>
            </w:r>
          </w:p>
        </w:tc>
        <w:tc>
          <w:tcPr>
            <w:tcW w:w="1277" w:type="pct"/>
            <w:noWrap/>
            <w:vAlign w:val="center"/>
          </w:tcPr>
          <w:p w14:paraId="0AEC2995" w14:textId="77777777" w:rsidR="00E96B09" w:rsidRPr="00DC5F4B" w:rsidRDefault="00E96B09" w:rsidP="00E96B09">
            <w:pPr>
              <w:jc w:val="right"/>
              <w:rPr>
                <w:sz w:val="22"/>
                <w:szCs w:val="22"/>
              </w:rPr>
            </w:pPr>
            <w:r w:rsidRPr="00DC5F4B">
              <w:rPr>
                <w:sz w:val="22"/>
                <w:szCs w:val="22"/>
              </w:rPr>
              <w:t> </w:t>
            </w:r>
          </w:p>
        </w:tc>
      </w:tr>
      <w:tr w:rsidR="00E96B09" w:rsidRPr="00C85F7E" w14:paraId="4D6D8AE3" w14:textId="77777777" w:rsidTr="00E96B09">
        <w:trPr>
          <w:trHeight w:val="262"/>
        </w:trPr>
        <w:tc>
          <w:tcPr>
            <w:tcW w:w="3723" w:type="pct"/>
            <w:gridSpan w:val="3"/>
            <w:shd w:val="clear" w:color="auto" w:fill="E7E6E6" w:themeFill="background2"/>
            <w:vAlign w:val="center"/>
          </w:tcPr>
          <w:p w14:paraId="2C656154" w14:textId="35CD828F" w:rsidR="00E96B09" w:rsidRPr="00213A5B" w:rsidRDefault="00E96B09" w:rsidP="00541D0D">
            <w:pPr>
              <w:rPr>
                <w:b/>
                <w:bCs/>
                <w:sz w:val="22"/>
                <w:szCs w:val="22"/>
              </w:rPr>
            </w:pPr>
            <w:r w:rsidRPr="00C85F7E">
              <w:rPr>
                <w:b/>
                <w:bCs/>
                <w:sz w:val="22"/>
                <w:szCs w:val="22"/>
              </w:rPr>
              <w:t xml:space="preserve">Total </w:t>
            </w:r>
            <w:r>
              <w:rPr>
                <w:b/>
                <w:bCs/>
                <w:sz w:val="22"/>
                <w:szCs w:val="22"/>
              </w:rPr>
              <w:t xml:space="preserve">Estimated Eligible Costs (A + B + C) </w:t>
            </w:r>
            <w:r w:rsidRPr="009205BE">
              <w:rPr>
                <w:bCs/>
                <w:sz w:val="22"/>
                <w:szCs w:val="22"/>
              </w:rPr>
              <w:t>(in Euro)</w:t>
            </w:r>
            <w:del w:id="18" w:author="European Team" w:date="2016-02-25T11:43:00Z">
              <w:r w:rsidRPr="00887821" w:rsidDel="00541D0D">
                <w:rPr>
                  <w:rStyle w:val="FootnoteReference"/>
                  <w:bCs/>
                  <w:sz w:val="22"/>
                  <w:szCs w:val="22"/>
                </w:rPr>
                <w:footnoteReference w:id="6"/>
              </w:r>
            </w:del>
          </w:p>
        </w:tc>
        <w:tc>
          <w:tcPr>
            <w:tcW w:w="1277" w:type="pct"/>
            <w:shd w:val="clear" w:color="auto" w:fill="E7E6E6" w:themeFill="background2"/>
            <w:noWrap/>
            <w:vAlign w:val="center"/>
          </w:tcPr>
          <w:p w14:paraId="4853AF01" w14:textId="77777777" w:rsidR="00E96B09" w:rsidRPr="00DC5F4B" w:rsidRDefault="00E96B09" w:rsidP="00E96B09">
            <w:pPr>
              <w:jc w:val="right"/>
              <w:rPr>
                <w:sz w:val="22"/>
                <w:szCs w:val="22"/>
              </w:rPr>
            </w:pPr>
          </w:p>
        </w:tc>
      </w:tr>
      <w:tr w:rsidR="00E96B09" w:rsidRPr="00C85F7E" w14:paraId="4A16F542" w14:textId="77777777" w:rsidTr="00E96B09">
        <w:trPr>
          <w:trHeight w:val="262"/>
        </w:trPr>
        <w:tc>
          <w:tcPr>
            <w:tcW w:w="3723" w:type="pct"/>
            <w:gridSpan w:val="3"/>
            <w:shd w:val="clear" w:color="auto" w:fill="E7E6E6" w:themeFill="background2"/>
            <w:vAlign w:val="center"/>
          </w:tcPr>
          <w:p w14:paraId="7E75F1EA" w14:textId="28167F18" w:rsidR="00E96B09" w:rsidRPr="00C85F7E" w:rsidRDefault="00E96B09" w:rsidP="00541D0D">
            <w:pPr>
              <w:rPr>
                <w:b/>
                <w:bCs/>
                <w:sz w:val="22"/>
                <w:szCs w:val="22"/>
              </w:rPr>
            </w:pPr>
            <w:r w:rsidRPr="00213A5B">
              <w:rPr>
                <w:b/>
                <w:bCs/>
                <w:sz w:val="22"/>
                <w:szCs w:val="22"/>
              </w:rPr>
              <w:t xml:space="preserve">Total Requested </w:t>
            </w:r>
            <w:r>
              <w:rPr>
                <w:b/>
                <w:bCs/>
                <w:sz w:val="22"/>
                <w:szCs w:val="22"/>
              </w:rPr>
              <w:t xml:space="preserve">EU Contribution </w:t>
            </w:r>
            <w:r w:rsidRPr="009205BE">
              <w:rPr>
                <w:bCs/>
                <w:sz w:val="22"/>
                <w:szCs w:val="22"/>
              </w:rPr>
              <w:t>(in Euro)</w:t>
            </w:r>
            <w:del w:id="21" w:author="European Team" w:date="2016-02-25T11:43:00Z">
              <w:r w:rsidRPr="00561F90" w:rsidDel="00541D0D">
                <w:rPr>
                  <w:bCs/>
                  <w:sz w:val="22"/>
                  <w:szCs w:val="22"/>
                  <w:vertAlign w:val="superscript"/>
                </w:rPr>
                <w:delText>6</w:delText>
              </w:r>
            </w:del>
          </w:p>
        </w:tc>
        <w:tc>
          <w:tcPr>
            <w:tcW w:w="1277" w:type="pct"/>
            <w:shd w:val="clear" w:color="auto" w:fill="E7E6E6" w:themeFill="background2"/>
            <w:noWrap/>
            <w:vAlign w:val="center"/>
          </w:tcPr>
          <w:p w14:paraId="0DCE9AD7" w14:textId="77777777" w:rsidR="00E96B09" w:rsidRPr="00DC5F4B" w:rsidRDefault="00E96B09" w:rsidP="00E96B09">
            <w:pPr>
              <w:jc w:val="right"/>
              <w:rPr>
                <w:sz w:val="22"/>
                <w:szCs w:val="22"/>
              </w:rPr>
            </w:pPr>
          </w:p>
        </w:tc>
      </w:tr>
    </w:tbl>
    <w:p w14:paraId="69F6FAB0" w14:textId="77777777" w:rsidR="00E96B09" w:rsidRDefault="00E96B09" w:rsidP="00E96B09">
      <w:pPr>
        <w:spacing w:before="60"/>
        <w:jc w:val="both"/>
        <w:rPr>
          <w:sz w:val="22"/>
          <w:szCs w:val="22"/>
        </w:rPr>
      </w:pPr>
    </w:p>
    <w:p w14:paraId="42FC2C99" w14:textId="77777777" w:rsidR="00E96B09" w:rsidRDefault="00E96B09" w:rsidP="00E96B09">
      <w:pPr>
        <w:spacing w:before="60"/>
        <w:jc w:val="both"/>
        <w:rPr>
          <w:sz w:val="22"/>
          <w:szCs w:val="22"/>
        </w:rPr>
      </w:pPr>
    </w:p>
    <w:p w14:paraId="5F47B5C8" w14:textId="77777777" w:rsidR="00E96B09" w:rsidRDefault="00E96B09" w:rsidP="00E96B09">
      <w:pPr>
        <w:spacing w:before="60"/>
        <w:jc w:val="both"/>
        <w:rPr>
          <w:sz w:val="22"/>
          <w:szCs w:val="22"/>
        </w:rPr>
      </w:pPr>
    </w:p>
    <w:p w14:paraId="5D15AF71" w14:textId="77777777" w:rsidR="00E96B09" w:rsidRDefault="00E96B09" w:rsidP="00E96B09">
      <w:pPr>
        <w:spacing w:before="60"/>
        <w:jc w:val="both"/>
        <w:rPr>
          <w:sz w:val="22"/>
          <w:szCs w:val="22"/>
        </w:rPr>
      </w:pPr>
    </w:p>
    <w:p w14:paraId="23F87092" w14:textId="77777777" w:rsidR="00E96B09" w:rsidRDefault="00E96B09" w:rsidP="00E96B09">
      <w:pPr>
        <w:spacing w:before="60"/>
        <w:jc w:val="both"/>
        <w:rPr>
          <w:sz w:val="22"/>
          <w:szCs w:val="22"/>
        </w:rPr>
      </w:pPr>
    </w:p>
    <w:p w14:paraId="0D0367CF" w14:textId="77777777" w:rsidR="00E96B09" w:rsidRDefault="00E96B09" w:rsidP="00E96B09">
      <w:pPr>
        <w:spacing w:before="60"/>
        <w:jc w:val="both"/>
        <w:rPr>
          <w:sz w:val="22"/>
          <w:szCs w:val="22"/>
        </w:rPr>
      </w:pPr>
    </w:p>
    <w:p w14:paraId="56B230B6" w14:textId="77777777" w:rsidR="00E96B09" w:rsidRDefault="00E96B09" w:rsidP="00E96B09">
      <w:pPr>
        <w:spacing w:before="60"/>
        <w:jc w:val="both"/>
        <w:rPr>
          <w:sz w:val="22"/>
          <w:szCs w:val="22"/>
        </w:rPr>
      </w:pPr>
    </w:p>
    <w:p w14:paraId="0D039F05" w14:textId="77777777" w:rsidR="00E96B09" w:rsidRDefault="00E96B09" w:rsidP="00E96B09">
      <w:pPr>
        <w:spacing w:before="60"/>
        <w:jc w:val="both"/>
        <w:rPr>
          <w:sz w:val="22"/>
          <w:szCs w:val="22"/>
        </w:rPr>
      </w:pPr>
    </w:p>
    <w:p w14:paraId="5EF841AE" w14:textId="77777777" w:rsidR="00E96B09" w:rsidRDefault="00E96B09" w:rsidP="00E96B09">
      <w:pPr>
        <w:spacing w:before="60"/>
        <w:jc w:val="both"/>
        <w:rPr>
          <w:sz w:val="22"/>
          <w:szCs w:val="22"/>
        </w:rPr>
      </w:pPr>
    </w:p>
    <w:p w14:paraId="74FC9942" w14:textId="77777777" w:rsidR="00E96B09" w:rsidRDefault="00E96B09" w:rsidP="00E96B09">
      <w:pPr>
        <w:spacing w:before="60"/>
        <w:jc w:val="both"/>
        <w:rPr>
          <w:sz w:val="22"/>
          <w:szCs w:val="22"/>
        </w:rPr>
      </w:pPr>
    </w:p>
    <w:p w14:paraId="19906C25" w14:textId="77777777" w:rsidR="00E96B09" w:rsidRDefault="00E96B09" w:rsidP="00E96B09">
      <w:pPr>
        <w:spacing w:before="60"/>
        <w:jc w:val="both"/>
        <w:rPr>
          <w:sz w:val="22"/>
          <w:szCs w:val="22"/>
        </w:rPr>
      </w:pPr>
    </w:p>
    <w:p w14:paraId="549181F6" w14:textId="77777777" w:rsidR="00E96B09" w:rsidRDefault="00E96B09" w:rsidP="00E96B09">
      <w:pPr>
        <w:spacing w:before="60"/>
        <w:jc w:val="both"/>
        <w:rPr>
          <w:sz w:val="22"/>
          <w:szCs w:val="22"/>
        </w:rPr>
      </w:pPr>
    </w:p>
    <w:p w14:paraId="6D338EE2" w14:textId="77777777" w:rsidR="00E96B09" w:rsidRDefault="00E96B09" w:rsidP="00E96B09">
      <w:pPr>
        <w:spacing w:before="60"/>
        <w:jc w:val="both"/>
        <w:rPr>
          <w:sz w:val="22"/>
          <w:szCs w:val="22"/>
        </w:rPr>
      </w:pPr>
    </w:p>
    <w:p w14:paraId="6DFD701B" w14:textId="77777777" w:rsidR="00E96B09" w:rsidRDefault="00E96B09" w:rsidP="00E96B09">
      <w:pPr>
        <w:spacing w:before="60"/>
        <w:jc w:val="both"/>
        <w:rPr>
          <w:sz w:val="22"/>
          <w:szCs w:val="22"/>
        </w:rPr>
      </w:pPr>
    </w:p>
    <w:p w14:paraId="2EC2AD54" w14:textId="77777777" w:rsidR="00E96B09" w:rsidRDefault="00E96B09" w:rsidP="00E96B09">
      <w:pPr>
        <w:spacing w:before="60"/>
        <w:jc w:val="both"/>
        <w:rPr>
          <w:sz w:val="22"/>
          <w:szCs w:val="22"/>
        </w:rPr>
      </w:pPr>
    </w:p>
    <w:p w14:paraId="7D802A2E" w14:textId="77777777" w:rsidR="00E96B09" w:rsidRDefault="00E96B09" w:rsidP="00E96B09">
      <w:pPr>
        <w:spacing w:before="60"/>
        <w:jc w:val="both"/>
        <w:rPr>
          <w:sz w:val="22"/>
          <w:szCs w:val="22"/>
        </w:rPr>
      </w:pPr>
    </w:p>
    <w:p w14:paraId="38DF2F88" w14:textId="77777777" w:rsidR="00E96B09" w:rsidRDefault="00E96B09" w:rsidP="00E96B09">
      <w:pPr>
        <w:spacing w:before="60"/>
        <w:jc w:val="both"/>
        <w:rPr>
          <w:sz w:val="22"/>
          <w:szCs w:val="22"/>
        </w:rPr>
      </w:pPr>
    </w:p>
    <w:p w14:paraId="652F41F5" w14:textId="77777777" w:rsidR="00E96B09" w:rsidRDefault="00E96B09" w:rsidP="00E96B09">
      <w:pPr>
        <w:spacing w:before="60"/>
        <w:jc w:val="both"/>
        <w:rPr>
          <w:sz w:val="22"/>
          <w:szCs w:val="22"/>
        </w:rPr>
      </w:pPr>
    </w:p>
    <w:p w14:paraId="61022DC4" w14:textId="77777777" w:rsidR="00E96B09" w:rsidRDefault="00E96B09" w:rsidP="00E96B09">
      <w:pPr>
        <w:spacing w:before="60"/>
        <w:jc w:val="both"/>
        <w:rPr>
          <w:sz w:val="22"/>
          <w:szCs w:val="22"/>
        </w:rPr>
      </w:pPr>
    </w:p>
    <w:p w14:paraId="2BA2A945" w14:textId="77777777" w:rsidR="00E96B09" w:rsidRDefault="00E96B09" w:rsidP="00E96B09">
      <w:pPr>
        <w:spacing w:before="60"/>
        <w:jc w:val="both"/>
        <w:rPr>
          <w:sz w:val="22"/>
          <w:szCs w:val="22"/>
        </w:rPr>
      </w:pPr>
    </w:p>
    <w:p w14:paraId="2209EB50" w14:textId="00C3934F" w:rsidR="003914C2" w:rsidRPr="0010168D" w:rsidRDefault="00E96B09" w:rsidP="00E96B09">
      <w:pPr>
        <w:spacing w:before="60"/>
        <w:jc w:val="both"/>
        <w:rPr>
          <w:sz w:val="22"/>
          <w:szCs w:val="22"/>
        </w:rPr>
      </w:pPr>
      <w:commentRangeStart w:id="22"/>
      <w:r w:rsidRPr="0010168D">
        <w:rPr>
          <w:sz w:val="22"/>
          <w:szCs w:val="22"/>
        </w:rPr>
        <w:t xml:space="preserve">The project cost estimation should be as accurate as possible. </w:t>
      </w:r>
      <w:r>
        <w:rPr>
          <w:sz w:val="22"/>
          <w:szCs w:val="22"/>
        </w:rPr>
        <w:t xml:space="preserve">Significant mathematical mistakes may reflect mathematical mistakes may reflect </w:t>
      </w:r>
      <w:r w:rsidR="003914C2">
        <w:rPr>
          <w:sz w:val="22"/>
          <w:szCs w:val="22"/>
        </w:rPr>
        <w:t xml:space="preserve">poorly on the credibility of the budget table and the proposal overall. </w:t>
      </w:r>
      <w:r w:rsidR="003914C2" w:rsidRPr="0010168D">
        <w:rPr>
          <w:sz w:val="22"/>
          <w:szCs w:val="22"/>
        </w:rPr>
        <w:t xml:space="preserve">The evaluation panels assess the estimated costs carefully; unjustified budgets will be consequently reduced. </w:t>
      </w:r>
      <w:r w:rsidR="003914C2">
        <w:rPr>
          <w:sz w:val="22"/>
          <w:szCs w:val="22"/>
        </w:rPr>
        <w:t>T</w:t>
      </w:r>
      <w:r w:rsidR="003914C2" w:rsidRPr="0010168D">
        <w:rPr>
          <w:sz w:val="22"/>
          <w:szCs w:val="22"/>
        </w:rPr>
        <w:t xml:space="preserve">he requested contribution should be in proportion to the actual needs to fulfil the objectives of the project. </w:t>
      </w:r>
      <w:commentRangeEnd w:id="22"/>
      <w:r w:rsidR="00541D0D">
        <w:rPr>
          <w:rStyle w:val="CommentReference"/>
        </w:rPr>
        <w:commentReference w:id="22"/>
      </w:r>
    </w:p>
    <w:p w14:paraId="71952D0F" w14:textId="77777777" w:rsidR="003914C2" w:rsidRPr="00C85F7E" w:rsidRDefault="003914C2" w:rsidP="003914C2">
      <w:pPr>
        <w:jc w:val="both"/>
        <w:rPr>
          <w:b/>
          <w:bCs/>
          <w:sz w:val="22"/>
          <w:szCs w:val="22"/>
        </w:rPr>
      </w:pPr>
    </w:p>
    <w:tbl>
      <w:tblPr>
        <w:tblStyle w:val="TableGrid"/>
        <w:tblW w:w="0" w:type="auto"/>
        <w:tblInd w:w="0"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1E0" w:firstRow="1" w:lastRow="1" w:firstColumn="1" w:lastColumn="1" w:noHBand="0" w:noVBand="0"/>
      </w:tblPr>
      <w:tblGrid>
        <w:gridCol w:w="8340"/>
        <w:gridCol w:w="1268"/>
      </w:tblGrid>
      <w:tr w:rsidR="003914C2" w:rsidRPr="00C85F7E" w14:paraId="1ADFA57F" w14:textId="77777777" w:rsidTr="0073201E">
        <w:tc>
          <w:tcPr>
            <w:tcW w:w="8568" w:type="dxa"/>
          </w:tcPr>
          <w:p w14:paraId="02EE96DB" w14:textId="087079C9" w:rsidR="003914C2" w:rsidRPr="00C85F7E" w:rsidRDefault="003914C2" w:rsidP="00D84A42">
            <w:pPr>
              <w:spacing w:before="120"/>
              <w:jc w:val="both"/>
              <w:rPr>
                <w:b/>
                <w:bCs/>
                <w:sz w:val="22"/>
                <w:szCs w:val="22"/>
              </w:rPr>
            </w:pPr>
            <w:r w:rsidRPr="00C85F7E">
              <w:rPr>
                <w:b/>
                <w:bCs/>
                <w:sz w:val="22"/>
                <w:szCs w:val="22"/>
              </w:rPr>
              <w:t>For the above cost table, please indicate t</w:t>
            </w:r>
            <w:r>
              <w:rPr>
                <w:b/>
                <w:bCs/>
                <w:sz w:val="22"/>
                <w:szCs w:val="22"/>
              </w:rPr>
              <w:t>he duration of the project in months:</w:t>
            </w:r>
            <w:del w:id="23" w:author="European Team" w:date="2016-02-25T15:03:00Z">
              <w:r w:rsidDel="00D84A42">
                <w:rPr>
                  <w:rStyle w:val="FootnoteReference"/>
                  <w:b/>
                  <w:bCs/>
                  <w:sz w:val="22"/>
                  <w:szCs w:val="22"/>
                </w:rPr>
                <w:footnoteReference w:id="7"/>
              </w:r>
            </w:del>
          </w:p>
        </w:tc>
        <w:tc>
          <w:tcPr>
            <w:tcW w:w="1286" w:type="dxa"/>
          </w:tcPr>
          <w:p w14:paraId="161E1385" w14:textId="77777777" w:rsidR="003914C2" w:rsidRPr="00C85F7E" w:rsidRDefault="003914C2" w:rsidP="0073201E">
            <w:pPr>
              <w:spacing w:before="120"/>
              <w:jc w:val="right"/>
              <w:rPr>
                <w:b/>
                <w:bCs/>
                <w:sz w:val="22"/>
                <w:szCs w:val="22"/>
              </w:rPr>
            </w:pPr>
          </w:p>
        </w:tc>
      </w:tr>
      <w:tr w:rsidR="003914C2" w:rsidRPr="00C85F7E" w14:paraId="705779A8" w14:textId="77777777" w:rsidTr="0073201E">
        <w:tc>
          <w:tcPr>
            <w:tcW w:w="8568" w:type="dxa"/>
          </w:tcPr>
          <w:p w14:paraId="10DCAAE4" w14:textId="2E28E05C" w:rsidR="003914C2" w:rsidRPr="00C85F7E" w:rsidRDefault="003914C2" w:rsidP="0073201E">
            <w:pPr>
              <w:spacing w:before="120"/>
              <w:jc w:val="both"/>
              <w:rPr>
                <w:b/>
                <w:bCs/>
                <w:sz w:val="22"/>
                <w:szCs w:val="22"/>
              </w:rPr>
            </w:pPr>
            <w:r w:rsidRPr="00C85F7E">
              <w:rPr>
                <w:b/>
                <w:bCs/>
                <w:sz w:val="22"/>
                <w:szCs w:val="22"/>
              </w:rPr>
              <w:lastRenderedPageBreak/>
              <w:t>For the above cost table, please indicate the % of working time the PI dedicates to the project over the period of the grant:</w:t>
            </w:r>
          </w:p>
        </w:tc>
        <w:tc>
          <w:tcPr>
            <w:tcW w:w="1286" w:type="dxa"/>
          </w:tcPr>
          <w:p w14:paraId="7C94B7AE" w14:textId="4B131F79" w:rsidR="003914C2" w:rsidRPr="00C85F7E" w:rsidRDefault="00541D0D" w:rsidP="0073201E">
            <w:pPr>
              <w:spacing w:before="120"/>
              <w:jc w:val="right"/>
              <w:rPr>
                <w:b/>
                <w:bCs/>
                <w:sz w:val="22"/>
                <w:szCs w:val="22"/>
              </w:rPr>
            </w:pPr>
            <w:ins w:id="26" w:author="European Team" w:date="2016-02-25T11:44:00Z">
              <w:r>
                <w:rPr>
                  <w:b/>
                  <w:bCs/>
                  <w:sz w:val="22"/>
                  <w:szCs w:val="22"/>
                </w:rPr>
                <w:t>At least 40</w:t>
              </w:r>
            </w:ins>
            <w:r w:rsidR="003914C2" w:rsidRPr="00C85F7E">
              <w:rPr>
                <w:b/>
                <w:bCs/>
                <w:sz w:val="22"/>
                <w:szCs w:val="22"/>
              </w:rPr>
              <w:t>%</w:t>
            </w:r>
            <w:ins w:id="27" w:author="European Team" w:date="2016-02-25T11:44:00Z">
              <w:r>
                <w:rPr>
                  <w:b/>
                  <w:bCs/>
                  <w:sz w:val="22"/>
                  <w:szCs w:val="22"/>
                </w:rPr>
                <w:t xml:space="preserve"> of your time!</w:t>
              </w:r>
            </w:ins>
          </w:p>
        </w:tc>
      </w:tr>
    </w:tbl>
    <w:p w14:paraId="66E30E27" w14:textId="1DBCE779" w:rsidR="003914C2" w:rsidRDefault="003914C2" w:rsidP="003914C2">
      <w:pPr>
        <w:jc w:val="both"/>
        <w:rPr>
          <w:sz w:val="22"/>
          <w:szCs w:val="22"/>
        </w:rPr>
      </w:pPr>
    </w:p>
    <w:p w14:paraId="1380BF29" w14:textId="5971A345" w:rsidR="0073201E" w:rsidRDefault="003914C2" w:rsidP="00E96B09">
      <w:pPr>
        <w:jc w:val="both"/>
        <w:rPr>
          <w:ins w:id="28" w:author="European Team" w:date="2016-02-25T11:46:00Z"/>
          <w:sz w:val="22"/>
          <w:szCs w:val="22"/>
        </w:rPr>
      </w:pPr>
      <w:commentRangeStart w:id="29"/>
      <w:r w:rsidRPr="008F59ED">
        <w:rPr>
          <w:sz w:val="22"/>
          <w:szCs w:val="22"/>
        </w:rPr>
        <w:t>Specify briefly your commitment to the project and how much time you are willing to devote to the proposed project in the resources section.</w:t>
      </w:r>
      <w:r>
        <w:rPr>
          <w:sz w:val="22"/>
          <w:szCs w:val="22"/>
        </w:rPr>
        <w:t xml:space="preserve"> </w:t>
      </w:r>
      <w:r w:rsidRPr="00C85F7E">
        <w:rPr>
          <w:sz w:val="22"/>
          <w:szCs w:val="22"/>
        </w:rPr>
        <w:t xml:space="preserve">Please note that you are expected to devote at least </w:t>
      </w:r>
      <w:r>
        <w:rPr>
          <w:sz w:val="22"/>
          <w:szCs w:val="22"/>
        </w:rPr>
        <w:t>50</w:t>
      </w:r>
      <w:r w:rsidRPr="00C85F7E">
        <w:rPr>
          <w:sz w:val="22"/>
          <w:szCs w:val="22"/>
        </w:rPr>
        <w:t xml:space="preserve">% of your </w:t>
      </w:r>
      <w:r>
        <w:rPr>
          <w:sz w:val="22"/>
          <w:szCs w:val="22"/>
        </w:rPr>
        <w:t xml:space="preserve">total </w:t>
      </w:r>
      <w:r w:rsidRPr="00C85F7E">
        <w:rPr>
          <w:sz w:val="22"/>
          <w:szCs w:val="22"/>
        </w:rPr>
        <w:t>working time to the ERC-funded project and spend at least 50% of your total working time in an EU Me</w:t>
      </w:r>
      <w:r w:rsidR="00E96B09">
        <w:rPr>
          <w:sz w:val="22"/>
          <w:szCs w:val="22"/>
        </w:rPr>
        <w:t>mber State or Associated Country.</w:t>
      </w:r>
      <w:commentRangeEnd w:id="29"/>
      <w:r w:rsidR="00541D0D">
        <w:rPr>
          <w:rStyle w:val="CommentReference"/>
        </w:rPr>
        <w:commentReference w:id="29"/>
      </w:r>
    </w:p>
    <w:p w14:paraId="066EC0F5" w14:textId="7E17A63F" w:rsidR="00541D0D" w:rsidRDefault="004D02AF" w:rsidP="00E96B09">
      <w:pPr>
        <w:jc w:val="both"/>
        <w:rPr>
          <w:sz w:val="22"/>
          <w:szCs w:val="22"/>
        </w:rPr>
      </w:pPr>
      <w:r>
        <w:rPr>
          <w:noProof/>
          <w:sz w:val="22"/>
          <w:szCs w:val="22"/>
        </w:rPr>
        <mc:AlternateContent>
          <mc:Choice Requires="wps">
            <w:drawing>
              <wp:anchor distT="0" distB="0" distL="114300" distR="114300" simplePos="0" relativeHeight="251659262" behindDoc="1" locked="0" layoutInCell="1" allowOverlap="1" wp14:anchorId="6C51AEE7" wp14:editId="14A33FA1">
                <wp:simplePos x="0" y="0"/>
                <wp:positionH relativeFrom="column">
                  <wp:posOffset>-339700</wp:posOffset>
                </wp:positionH>
                <wp:positionV relativeFrom="paragraph">
                  <wp:posOffset>168046</wp:posOffset>
                </wp:positionV>
                <wp:extent cx="6708039" cy="6356909"/>
                <wp:effectExtent l="0" t="0" r="17145" b="25400"/>
                <wp:wrapNone/>
                <wp:docPr id="11" name="Rectangle 11"/>
                <wp:cNvGraphicFramePr/>
                <a:graphic xmlns:a="http://schemas.openxmlformats.org/drawingml/2006/main">
                  <a:graphicData uri="http://schemas.microsoft.com/office/word/2010/wordprocessingShape">
                    <wps:wsp>
                      <wps:cNvSpPr/>
                      <wps:spPr>
                        <a:xfrm>
                          <a:off x="0" y="0"/>
                          <a:ext cx="6708039" cy="6356909"/>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4779557" id="Rectangle 11" o:spid="_x0000_s1026" style="position:absolute;margin-left:-26.75pt;margin-top:13.25pt;width:528.2pt;height:500.55pt;z-index:-25165721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" fillcolor="white [3212]" strokecolor="#1f4d78 [1604]" strokeweight="1pt"/>
            </w:pict>
          </mc:Fallback>
        </mc:AlternateContent>
      </w:r>
    </w:p>
    <w:p w14:paraId="5D426697" w14:textId="77777777" w:rsidR="004433DB" w:rsidRDefault="004433DB" w:rsidP="00E96B09">
      <w:pPr>
        <w:jc w:val="both"/>
        <w:rPr>
          <w:b/>
          <w:bCs/>
          <w:sz w:val="22"/>
          <w:szCs w:val="22"/>
        </w:rPr>
      </w:pPr>
    </w:p>
    <w:p w14:paraId="78A3531C" w14:textId="358DD0BC" w:rsidR="004D02AF" w:rsidRDefault="004D02AF" w:rsidP="00E96B09">
      <w:pPr>
        <w:jc w:val="both"/>
        <w:rPr>
          <w:sz w:val="22"/>
          <w:szCs w:val="22"/>
        </w:rPr>
      </w:pPr>
      <w:r>
        <w:rPr>
          <w:b/>
          <w:bCs/>
          <w:sz w:val="22"/>
          <w:szCs w:val="22"/>
        </w:rPr>
        <w:t>Advice from the European Team:</w:t>
      </w:r>
    </w:p>
    <w:p w14:paraId="345E113A" w14:textId="77777777" w:rsidR="004D02AF" w:rsidRDefault="004D02AF" w:rsidP="00E96B09">
      <w:pPr>
        <w:jc w:val="both"/>
        <w:rPr>
          <w:sz w:val="22"/>
          <w:szCs w:val="22"/>
        </w:rPr>
      </w:pPr>
    </w:p>
    <w:p w14:paraId="7F80AEE8" w14:textId="57669AE7" w:rsidR="004D02AF" w:rsidRPr="00541D0D" w:rsidRDefault="004D02AF" w:rsidP="004D02AF">
      <w:pPr>
        <w:pStyle w:val="ListParagraph"/>
        <w:numPr>
          <w:ilvl w:val="0"/>
          <w:numId w:val="12"/>
        </w:numPr>
        <w:rPr>
          <w:caps/>
          <w:color w:val="000000"/>
          <w:sz w:val="22"/>
          <w:szCs w:val="22"/>
        </w:rPr>
      </w:pPr>
      <w:r w:rsidRPr="00541D0D">
        <w:rPr>
          <w:color w:val="000000"/>
          <w:sz w:val="22"/>
          <w:szCs w:val="22"/>
        </w:rPr>
        <w:t xml:space="preserve">Use the </w:t>
      </w:r>
      <w:r>
        <w:rPr>
          <w:color w:val="000000"/>
          <w:sz w:val="22"/>
          <w:szCs w:val="22"/>
        </w:rPr>
        <w:t xml:space="preserve">table template provided in the original ERC forms. You need to explain all costing in </w:t>
      </w:r>
      <w:r w:rsidR="004433DB">
        <w:rPr>
          <w:color w:val="000000"/>
          <w:sz w:val="22"/>
          <w:szCs w:val="22"/>
        </w:rPr>
        <w:t xml:space="preserve">the </w:t>
      </w:r>
      <w:r>
        <w:rPr>
          <w:color w:val="000000"/>
          <w:sz w:val="22"/>
          <w:szCs w:val="22"/>
        </w:rPr>
        <w:t>text as well.</w:t>
      </w:r>
    </w:p>
    <w:p w14:paraId="06C2F578" w14:textId="3A8618A7" w:rsidR="004D02AF" w:rsidRPr="002572FF" w:rsidRDefault="004D02AF" w:rsidP="004D02AF">
      <w:pPr>
        <w:pStyle w:val="ListParagraph"/>
        <w:numPr>
          <w:ilvl w:val="0"/>
          <w:numId w:val="12"/>
        </w:numPr>
        <w:rPr>
          <w:caps/>
          <w:color w:val="000000"/>
          <w:sz w:val="22"/>
          <w:szCs w:val="22"/>
        </w:rPr>
      </w:pPr>
      <w:r>
        <w:rPr>
          <w:color w:val="000000"/>
          <w:sz w:val="22"/>
          <w:szCs w:val="22"/>
        </w:rPr>
        <w:t>Describe your research team. Start by emphasising that you will coordinate and lead the whole project and stress your X years’ experience in the field. State the time you will commit to this project</w:t>
      </w:r>
      <w:r w:rsidR="004433DB">
        <w:rPr>
          <w:color w:val="000000"/>
          <w:sz w:val="22"/>
          <w:szCs w:val="22"/>
        </w:rPr>
        <w:t>. I</w:t>
      </w:r>
      <w:r>
        <w:rPr>
          <w:color w:val="000000"/>
          <w:sz w:val="22"/>
          <w:szCs w:val="22"/>
        </w:rPr>
        <w:t xml:space="preserve">f in a particular year you expect to dedicate a bit </w:t>
      </w:r>
      <w:r w:rsidR="004433DB">
        <w:rPr>
          <w:color w:val="000000"/>
          <w:sz w:val="22"/>
          <w:szCs w:val="22"/>
        </w:rPr>
        <w:t xml:space="preserve">more time, </w:t>
      </w:r>
      <w:r>
        <w:rPr>
          <w:color w:val="000000"/>
          <w:sz w:val="22"/>
          <w:szCs w:val="22"/>
        </w:rPr>
        <w:t>state that</w:t>
      </w:r>
      <w:r w:rsidR="004433DB">
        <w:rPr>
          <w:color w:val="000000"/>
          <w:sz w:val="22"/>
          <w:szCs w:val="22"/>
        </w:rPr>
        <w:t xml:space="preserve"> as well</w:t>
      </w:r>
      <w:r>
        <w:rPr>
          <w:color w:val="000000"/>
          <w:sz w:val="22"/>
          <w:szCs w:val="22"/>
        </w:rPr>
        <w:t>. Also describe the size and composition of your team. For example will you hire a technician, Postdocs, PhDs? Say what % of time will they be working on the project and when will they be hired e.g. recruited in year 1 and employed for years 1-3. If you know who they are name them and justify why them specifically. For example does the named postdoc have a specific expertise ne</w:t>
      </w:r>
      <w:r w:rsidR="004433DB">
        <w:rPr>
          <w:color w:val="000000"/>
          <w:sz w:val="22"/>
          <w:szCs w:val="22"/>
        </w:rPr>
        <w:t xml:space="preserve">eded for the project and similarly for </w:t>
      </w:r>
      <w:proofErr w:type="gramStart"/>
      <w:r w:rsidR="004433DB">
        <w:rPr>
          <w:color w:val="000000"/>
          <w:sz w:val="22"/>
          <w:szCs w:val="22"/>
        </w:rPr>
        <w:t>others.</w:t>
      </w:r>
      <w:proofErr w:type="gramEnd"/>
    </w:p>
    <w:p w14:paraId="004FACED" w14:textId="77777777" w:rsidR="004D02AF" w:rsidRPr="002572FF" w:rsidRDefault="004D02AF" w:rsidP="004D02AF">
      <w:pPr>
        <w:pStyle w:val="ListParagraph"/>
        <w:numPr>
          <w:ilvl w:val="0"/>
          <w:numId w:val="12"/>
        </w:numPr>
        <w:rPr>
          <w:caps/>
          <w:color w:val="000000"/>
          <w:sz w:val="22"/>
          <w:szCs w:val="22"/>
        </w:rPr>
      </w:pPr>
      <w:r>
        <w:rPr>
          <w:color w:val="000000"/>
          <w:sz w:val="22"/>
          <w:szCs w:val="22"/>
        </w:rPr>
        <w:t xml:space="preserve">Take into account the % of your dedicated time to run the ERC funded activity when calculating personnel costs. </w:t>
      </w:r>
    </w:p>
    <w:p w14:paraId="0BA9B9A5" w14:textId="77777777" w:rsidR="004D02AF" w:rsidRPr="002572FF" w:rsidRDefault="004D02AF" w:rsidP="004D02AF">
      <w:pPr>
        <w:pStyle w:val="ListParagraph"/>
        <w:numPr>
          <w:ilvl w:val="0"/>
          <w:numId w:val="12"/>
        </w:numPr>
        <w:rPr>
          <w:caps/>
          <w:color w:val="000000"/>
          <w:sz w:val="22"/>
          <w:szCs w:val="22"/>
        </w:rPr>
      </w:pPr>
      <w:r>
        <w:rPr>
          <w:color w:val="000000"/>
          <w:sz w:val="22"/>
          <w:szCs w:val="22"/>
        </w:rPr>
        <w:t xml:space="preserve">When estimating costs for travel consider participation of the PI and team members in conferences/dissemination events etc. </w:t>
      </w:r>
    </w:p>
    <w:p w14:paraId="0943B59B" w14:textId="26DFCE57" w:rsidR="004D02AF" w:rsidRPr="00BB5BD1" w:rsidRDefault="004D02AF" w:rsidP="004D02AF">
      <w:pPr>
        <w:pStyle w:val="ListParagraph"/>
        <w:numPr>
          <w:ilvl w:val="0"/>
          <w:numId w:val="12"/>
        </w:numPr>
        <w:rPr>
          <w:caps/>
          <w:color w:val="000000"/>
          <w:sz w:val="22"/>
          <w:szCs w:val="22"/>
        </w:rPr>
      </w:pPr>
      <w:r>
        <w:rPr>
          <w:color w:val="000000"/>
          <w:sz w:val="22"/>
          <w:szCs w:val="22"/>
        </w:rPr>
        <w:t xml:space="preserve">Remember it is mandatory to provide Open Access to all peer reviewed resulting from your ERC project publications. The Gold or Green route can be used but open access must be ensured through a repository at the latest 6 months after publication of 12 months for Social sciences and humanities. Costs to cover open </w:t>
      </w:r>
      <w:r w:rsidR="004433DB">
        <w:rPr>
          <w:color w:val="000000"/>
          <w:sz w:val="22"/>
          <w:szCs w:val="22"/>
        </w:rPr>
        <w:t>access</w:t>
      </w:r>
      <w:r>
        <w:rPr>
          <w:color w:val="000000"/>
          <w:sz w:val="22"/>
          <w:szCs w:val="22"/>
        </w:rPr>
        <w:t xml:space="preserve"> charges are eligible and can be charged to the ERC grant but must be incurred during the lifetime of the project. </w:t>
      </w:r>
    </w:p>
    <w:p w14:paraId="059AA1D1" w14:textId="77777777" w:rsidR="004D02AF" w:rsidRPr="00BB5BD1" w:rsidRDefault="004D02AF" w:rsidP="004D02AF">
      <w:pPr>
        <w:pStyle w:val="ListParagraph"/>
        <w:numPr>
          <w:ilvl w:val="0"/>
          <w:numId w:val="12"/>
        </w:numPr>
        <w:rPr>
          <w:sz w:val="22"/>
          <w:szCs w:val="22"/>
        </w:rPr>
      </w:pPr>
      <w:r>
        <w:rPr>
          <w:sz w:val="22"/>
          <w:szCs w:val="22"/>
        </w:rPr>
        <w:t>I</w:t>
      </w:r>
      <w:r w:rsidRPr="00BB5BD1">
        <w:rPr>
          <w:sz w:val="22"/>
          <w:szCs w:val="22"/>
        </w:rPr>
        <w:t>nclude the direct costs of the project plus a fl</w:t>
      </w:r>
      <w:r>
        <w:rPr>
          <w:sz w:val="22"/>
          <w:szCs w:val="22"/>
        </w:rPr>
        <w:t>at-</w:t>
      </w:r>
      <w:r w:rsidRPr="00BB5BD1">
        <w:rPr>
          <w:sz w:val="22"/>
          <w:szCs w:val="22"/>
        </w:rPr>
        <w:t>r</w:t>
      </w:r>
      <w:r>
        <w:rPr>
          <w:sz w:val="22"/>
          <w:szCs w:val="22"/>
        </w:rPr>
        <w:t xml:space="preserve">ate financing of indirect costs </w:t>
      </w:r>
      <w:r w:rsidRPr="00BB5BD1">
        <w:rPr>
          <w:sz w:val="22"/>
          <w:szCs w:val="22"/>
        </w:rPr>
        <w:t>calculated as</w:t>
      </w:r>
      <w:r>
        <w:rPr>
          <w:sz w:val="22"/>
          <w:szCs w:val="22"/>
        </w:rPr>
        <w:t xml:space="preserve"> </w:t>
      </w:r>
      <w:r w:rsidRPr="00BB5BD1">
        <w:rPr>
          <w:sz w:val="22"/>
          <w:szCs w:val="22"/>
        </w:rPr>
        <w:t>25%</w:t>
      </w:r>
      <w:r>
        <w:rPr>
          <w:sz w:val="22"/>
          <w:szCs w:val="22"/>
        </w:rPr>
        <w:t xml:space="preserve"> </w:t>
      </w:r>
      <w:r w:rsidRPr="00BB5BD1">
        <w:rPr>
          <w:sz w:val="22"/>
          <w:szCs w:val="22"/>
        </w:rPr>
        <w:t xml:space="preserve">of the total eligible direct costs (excluding subcontracting) towards overheads. </w:t>
      </w:r>
      <w:r>
        <w:rPr>
          <w:sz w:val="22"/>
          <w:szCs w:val="22"/>
        </w:rPr>
        <w:t xml:space="preserve"> </w:t>
      </w:r>
      <w:r w:rsidRPr="00BB5BD1">
        <w:rPr>
          <w:sz w:val="22"/>
          <w:szCs w:val="22"/>
        </w:rPr>
        <w:t xml:space="preserve">Furthermore, include a breakdown of the budget subdivided in personnel costs, travel, equipment, consumables, publication costs (including any costs related to Open Access), other direct costs, and any envisaged subcontracting costs. </w:t>
      </w:r>
    </w:p>
    <w:p w14:paraId="183E8115" w14:textId="49DB3C8A" w:rsidR="004D02AF" w:rsidRPr="00C50F2B" w:rsidRDefault="004D02AF" w:rsidP="004D02AF">
      <w:pPr>
        <w:pStyle w:val="ListParagraph"/>
        <w:numPr>
          <w:ilvl w:val="0"/>
          <w:numId w:val="12"/>
        </w:numPr>
        <w:rPr>
          <w:caps/>
          <w:color w:val="000000"/>
          <w:sz w:val="22"/>
          <w:szCs w:val="22"/>
        </w:rPr>
      </w:pPr>
      <w:r w:rsidRPr="00C50F2B">
        <w:rPr>
          <w:sz w:val="22"/>
          <w:szCs w:val="22"/>
        </w:rPr>
        <w:t>If you reques</w:t>
      </w:r>
      <w:r w:rsidR="008C56FC">
        <w:rPr>
          <w:sz w:val="22"/>
          <w:szCs w:val="22"/>
        </w:rPr>
        <w:t>t the additional funding of € 75</w:t>
      </w:r>
      <w:bookmarkStart w:id="30" w:name="_GoBack"/>
      <w:bookmarkEnd w:id="30"/>
      <w:r w:rsidRPr="00C50F2B">
        <w:rPr>
          <w:sz w:val="22"/>
          <w:szCs w:val="22"/>
        </w:rPr>
        <w:t xml:space="preserve">0,000 for the purchase of major equipment including access to large infrastructure or for start-up costs when moving from a third country, you have to fully justify it. Specify any existing resources that will contribute towards the project. Include a short description of the equipment you are requesting, strong justification for the need and also frequency of usage. </w:t>
      </w:r>
    </w:p>
    <w:p w14:paraId="30EAD15F" w14:textId="77777777" w:rsidR="004D02AF" w:rsidRDefault="004D02AF" w:rsidP="004D02AF">
      <w:pPr>
        <w:pStyle w:val="ListParagraph"/>
        <w:numPr>
          <w:ilvl w:val="0"/>
          <w:numId w:val="12"/>
        </w:numPr>
        <w:rPr>
          <w:sz w:val="22"/>
          <w:szCs w:val="22"/>
        </w:rPr>
      </w:pPr>
      <w:r w:rsidRPr="00A4456D">
        <w:rPr>
          <w:sz w:val="22"/>
          <w:szCs w:val="22"/>
        </w:rPr>
        <w:t>The project cost estimation should be as accurate as possible. There’s no advantage in having a low or a high budget, budget what you need for your project.</w:t>
      </w:r>
      <w:r>
        <w:rPr>
          <w:sz w:val="22"/>
          <w:szCs w:val="22"/>
        </w:rPr>
        <w:t xml:space="preserve"> Think big, ERC is different from other funding schemes.</w:t>
      </w:r>
    </w:p>
    <w:p w14:paraId="3B6EF06F" w14:textId="456C857A" w:rsidR="004D02AF" w:rsidRPr="00A4456D" w:rsidRDefault="004D02AF" w:rsidP="004D02AF">
      <w:pPr>
        <w:pStyle w:val="ListParagraph"/>
        <w:numPr>
          <w:ilvl w:val="0"/>
          <w:numId w:val="12"/>
        </w:numPr>
        <w:rPr>
          <w:sz w:val="22"/>
          <w:szCs w:val="22"/>
        </w:rPr>
      </w:pPr>
      <w:r w:rsidRPr="00A4456D">
        <w:rPr>
          <w:color w:val="000000"/>
          <w:sz w:val="22"/>
          <w:szCs w:val="22"/>
        </w:rPr>
        <w:t xml:space="preserve">There is no </w:t>
      </w:r>
      <w:r w:rsidRPr="00A4456D">
        <w:rPr>
          <w:sz w:val="22"/>
          <w:szCs w:val="22"/>
        </w:rPr>
        <w:t xml:space="preserve">minimum contribution per year; the </w:t>
      </w:r>
      <w:r>
        <w:rPr>
          <w:sz w:val="22"/>
          <w:szCs w:val="22"/>
        </w:rPr>
        <w:t xml:space="preserve">requested contribution should be </w:t>
      </w:r>
      <w:r w:rsidRPr="00A4456D">
        <w:rPr>
          <w:sz w:val="22"/>
          <w:szCs w:val="22"/>
        </w:rPr>
        <w:t>in</w:t>
      </w:r>
      <w:r>
        <w:rPr>
          <w:sz w:val="22"/>
          <w:szCs w:val="22"/>
        </w:rPr>
        <w:t xml:space="preserve"> </w:t>
      </w:r>
      <w:r w:rsidRPr="00A4456D">
        <w:rPr>
          <w:sz w:val="22"/>
          <w:szCs w:val="22"/>
        </w:rPr>
        <w:t>proportion to the actual needs to fulfil the objectives of the project</w:t>
      </w:r>
      <w:r w:rsidR="004433DB">
        <w:rPr>
          <w:sz w:val="22"/>
          <w:szCs w:val="22"/>
        </w:rPr>
        <w:t>.</w:t>
      </w:r>
    </w:p>
    <w:p w14:paraId="2A0A9606" w14:textId="77777777" w:rsidR="004D02AF" w:rsidRPr="00A4456D" w:rsidRDefault="004D02AF" w:rsidP="004D02AF">
      <w:pPr>
        <w:pStyle w:val="ListParagraph"/>
        <w:numPr>
          <w:ilvl w:val="0"/>
          <w:numId w:val="12"/>
        </w:numPr>
        <w:rPr>
          <w:caps/>
          <w:color w:val="000000"/>
          <w:sz w:val="22"/>
          <w:szCs w:val="22"/>
        </w:rPr>
      </w:pPr>
      <w:r>
        <w:rPr>
          <w:color w:val="000000"/>
          <w:sz w:val="22"/>
          <w:szCs w:val="22"/>
        </w:rPr>
        <w:t>Your research support office should be able to help you with costs.</w:t>
      </w:r>
    </w:p>
    <w:p w14:paraId="017EFB70" w14:textId="77777777" w:rsidR="004D02AF" w:rsidRDefault="004D02AF" w:rsidP="00E96B09">
      <w:pPr>
        <w:jc w:val="both"/>
        <w:rPr>
          <w:ins w:id="31" w:author="European Team" w:date="2016-02-25T11:46:00Z"/>
          <w:sz w:val="22"/>
          <w:szCs w:val="22"/>
        </w:rPr>
      </w:pPr>
    </w:p>
    <w:p w14:paraId="61ED2BAD" w14:textId="1B69617D" w:rsidR="00541D0D" w:rsidRDefault="00541D0D" w:rsidP="00E96B09">
      <w:pPr>
        <w:jc w:val="both"/>
        <w:rPr>
          <w:iCs/>
          <w:sz w:val="22"/>
          <w:szCs w:val="22"/>
        </w:rPr>
      </w:pPr>
    </w:p>
    <w:p w14:paraId="5DE57FC6" w14:textId="77777777" w:rsidR="0073201E" w:rsidRDefault="0073201E" w:rsidP="00E96B09">
      <w:pPr>
        <w:jc w:val="both"/>
        <w:rPr>
          <w:iCs/>
          <w:sz w:val="22"/>
          <w:szCs w:val="22"/>
        </w:rPr>
      </w:pPr>
    </w:p>
    <w:p w14:paraId="5C9E1535" w14:textId="77777777" w:rsidR="004D02AF" w:rsidRDefault="004D02AF" w:rsidP="00E96B09">
      <w:pPr>
        <w:jc w:val="both"/>
        <w:rPr>
          <w:iCs/>
          <w:sz w:val="22"/>
          <w:szCs w:val="22"/>
        </w:rPr>
      </w:pPr>
    </w:p>
    <w:p w14:paraId="37A08B57" w14:textId="77777777" w:rsidR="004D02AF" w:rsidRDefault="004D02AF" w:rsidP="00E96B09">
      <w:pPr>
        <w:jc w:val="both"/>
        <w:rPr>
          <w:iCs/>
          <w:sz w:val="22"/>
          <w:szCs w:val="22"/>
        </w:rPr>
      </w:pPr>
    </w:p>
    <w:p w14:paraId="250E5077" w14:textId="77777777" w:rsidR="004D02AF" w:rsidRDefault="004D02AF" w:rsidP="00E96B09">
      <w:pPr>
        <w:jc w:val="both"/>
        <w:rPr>
          <w:iCs/>
          <w:sz w:val="22"/>
          <w:szCs w:val="22"/>
        </w:rPr>
      </w:pPr>
    </w:p>
    <w:p w14:paraId="3131A020" w14:textId="77777777" w:rsidR="004D02AF" w:rsidRDefault="004D02AF" w:rsidP="00E96B09">
      <w:pPr>
        <w:jc w:val="both"/>
        <w:rPr>
          <w:iCs/>
          <w:sz w:val="22"/>
          <w:szCs w:val="22"/>
        </w:rPr>
      </w:pPr>
    </w:p>
    <w:p w14:paraId="57D8BC9F" w14:textId="77777777" w:rsidR="004D02AF" w:rsidRDefault="004D02AF" w:rsidP="00E96B09">
      <w:pPr>
        <w:jc w:val="both"/>
        <w:rPr>
          <w:iCs/>
          <w:sz w:val="22"/>
          <w:szCs w:val="22"/>
        </w:rPr>
      </w:pPr>
    </w:p>
    <w:p w14:paraId="30C9072A" w14:textId="77777777" w:rsidR="004D02AF" w:rsidRDefault="004D02AF" w:rsidP="00E96B09">
      <w:pPr>
        <w:jc w:val="both"/>
        <w:rPr>
          <w:iCs/>
          <w:sz w:val="22"/>
          <w:szCs w:val="22"/>
        </w:rPr>
      </w:pPr>
    </w:p>
    <w:p w14:paraId="4863C47E" w14:textId="77777777" w:rsidR="0073201E" w:rsidRDefault="0073201E" w:rsidP="00E96B09">
      <w:pPr>
        <w:jc w:val="both"/>
        <w:rPr>
          <w:iCs/>
          <w:sz w:val="22"/>
          <w:szCs w:val="22"/>
        </w:rPr>
      </w:pPr>
    </w:p>
    <w:p w14:paraId="3675EF63" w14:textId="77777777" w:rsidR="0073201E" w:rsidRDefault="0073201E" w:rsidP="00E96B09">
      <w:pPr>
        <w:jc w:val="both"/>
        <w:rPr>
          <w:iCs/>
          <w:sz w:val="22"/>
          <w:szCs w:val="22"/>
        </w:rPr>
      </w:pPr>
    </w:p>
    <w:p w14:paraId="64CB8E14" w14:textId="77777777" w:rsidR="005D4679" w:rsidRDefault="005D4679" w:rsidP="00E96B09">
      <w:pPr>
        <w:jc w:val="both"/>
        <w:rPr>
          <w:iCs/>
          <w:sz w:val="22"/>
          <w:szCs w:val="22"/>
        </w:rPr>
      </w:pPr>
    </w:p>
    <w:p w14:paraId="701682BC" w14:textId="361AE2CF" w:rsidR="005D4679" w:rsidRDefault="004D02AF" w:rsidP="00E96B09">
      <w:pPr>
        <w:jc w:val="both"/>
        <w:rPr>
          <w:iCs/>
          <w:sz w:val="22"/>
          <w:szCs w:val="22"/>
        </w:rPr>
      </w:pPr>
      <w:r>
        <w:rPr>
          <w:b/>
          <w:iCs/>
          <w:noProof/>
          <w:sz w:val="22"/>
          <w:szCs w:val="22"/>
        </w:rPr>
        <mc:AlternateContent>
          <mc:Choice Requires="wps">
            <w:drawing>
              <wp:anchor distT="0" distB="0" distL="114300" distR="114300" simplePos="0" relativeHeight="251665408" behindDoc="1" locked="0" layoutInCell="1" allowOverlap="1" wp14:anchorId="19D6A261" wp14:editId="324E22EA">
                <wp:simplePos x="0" y="0"/>
                <wp:positionH relativeFrom="margin">
                  <wp:align>center</wp:align>
                </wp:positionH>
                <wp:positionV relativeFrom="paragraph">
                  <wp:posOffset>207010</wp:posOffset>
                </wp:positionV>
                <wp:extent cx="6759244" cy="6144768"/>
                <wp:effectExtent l="0" t="0" r="22860" b="27940"/>
                <wp:wrapNone/>
                <wp:docPr id="12" name="Rectangle 12"/>
                <wp:cNvGraphicFramePr/>
                <a:graphic xmlns:a="http://schemas.openxmlformats.org/drawingml/2006/main">
                  <a:graphicData uri="http://schemas.microsoft.com/office/word/2010/wordprocessingShape">
                    <wps:wsp>
                      <wps:cNvSpPr/>
                      <wps:spPr>
                        <a:xfrm>
                          <a:off x="0" y="0"/>
                          <a:ext cx="6759244" cy="6144768"/>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2539654" id="Rectangle 12" o:spid="_x0000_s1026" style="position:absolute;margin-left:0;margin-top:16.3pt;width:532.2pt;height:483.85pt;z-index:-25165107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" fillcolor="white [3212]" strokecolor="#1f4d78 [1604]" strokeweight="1pt">
                <w10:wrap anchorx="margin"/>
              </v:rect>
            </w:pict>
          </mc:Fallback>
        </mc:AlternateContent>
      </w:r>
    </w:p>
    <w:p w14:paraId="2AA24E99" w14:textId="5BDFDC7F" w:rsidR="005D4679" w:rsidRDefault="005D4679" w:rsidP="00E96B09">
      <w:pPr>
        <w:jc w:val="both"/>
        <w:rPr>
          <w:iCs/>
          <w:sz w:val="22"/>
          <w:szCs w:val="22"/>
        </w:rPr>
      </w:pPr>
    </w:p>
    <w:p w14:paraId="737EF8B0" w14:textId="699BBF54" w:rsidR="00D84A42" w:rsidRDefault="004D02AF" w:rsidP="00E96B09">
      <w:pPr>
        <w:jc w:val="both"/>
        <w:rPr>
          <w:ins w:id="32" w:author="European Team" w:date="2016-02-25T15:09:00Z"/>
          <w:b/>
          <w:iCs/>
          <w:sz w:val="22"/>
          <w:szCs w:val="22"/>
        </w:rPr>
      </w:pPr>
      <w:r>
        <w:rPr>
          <w:b/>
          <w:iCs/>
          <w:sz w:val="22"/>
          <w:szCs w:val="22"/>
        </w:rPr>
        <w:t>Some Key points from the information for Applicants:</w:t>
      </w:r>
    </w:p>
    <w:p w14:paraId="09D3558E" w14:textId="77777777" w:rsidR="00397930" w:rsidRPr="00397930" w:rsidRDefault="00397930" w:rsidP="00397930">
      <w:pPr>
        <w:pStyle w:val="Default"/>
        <w:rPr>
          <w:rFonts w:ascii="Times New Roman" w:hAnsi="Times New Roman" w:cs="Times New Roman"/>
          <w:b/>
          <w:color w:val="002060"/>
          <w:sz w:val="22"/>
          <w:szCs w:val="22"/>
        </w:rPr>
      </w:pPr>
      <w:r w:rsidRPr="00397930">
        <w:rPr>
          <w:rFonts w:ascii="Times New Roman" w:hAnsi="Times New Roman" w:cs="Times New Roman"/>
          <w:b/>
          <w:i/>
          <w:iCs/>
          <w:color w:val="002060"/>
          <w:sz w:val="22"/>
          <w:szCs w:val="22"/>
        </w:rPr>
        <w:t xml:space="preserve">Supporting Documentation </w:t>
      </w:r>
    </w:p>
    <w:p w14:paraId="0B85D5EC" w14:textId="77777777" w:rsidR="00397930" w:rsidRPr="00397930" w:rsidRDefault="00397930" w:rsidP="00397930">
      <w:pPr>
        <w:pStyle w:val="Default"/>
        <w:rPr>
          <w:rFonts w:ascii="Times New Roman" w:hAnsi="Times New Roman" w:cs="Times New Roman"/>
          <w:sz w:val="22"/>
          <w:szCs w:val="22"/>
        </w:rPr>
      </w:pPr>
      <w:r w:rsidRPr="00397930">
        <w:rPr>
          <w:rFonts w:ascii="Times New Roman" w:hAnsi="Times New Roman" w:cs="Times New Roman"/>
          <w:sz w:val="22"/>
          <w:szCs w:val="22"/>
        </w:rPr>
        <w:t xml:space="preserve">A scanned copy of the following supporting documentation needs to be submitted with the proposal by uploading electronically in PPSS in PDF format: </w:t>
      </w:r>
    </w:p>
    <w:p w14:paraId="286C6E17" w14:textId="77777777" w:rsidR="00397930" w:rsidRPr="00397930" w:rsidRDefault="00397930" w:rsidP="00397930">
      <w:pPr>
        <w:pStyle w:val="Default"/>
        <w:numPr>
          <w:ilvl w:val="0"/>
          <w:numId w:val="13"/>
        </w:numPr>
        <w:spacing w:after="31"/>
        <w:rPr>
          <w:rFonts w:ascii="Times New Roman" w:hAnsi="Times New Roman" w:cs="Times New Roman"/>
          <w:sz w:val="22"/>
          <w:szCs w:val="22"/>
        </w:rPr>
      </w:pPr>
      <w:r w:rsidRPr="00397930">
        <w:rPr>
          <w:rFonts w:ascii="Times New Roman" w:hAnsi="Times New Roman" w:cs="Times New Roman"/>
          <w:sz w:val="22"/>
          <w:szCs w:val="22"/>
        </w:rPr>
        <w:t xml:space="preserve">The host institution (applicant legal entity) must confirm its association with and its support to the project and the Principal Investigator. As part of the application the institution must provide a binding statement that the conditions of independence are already fulfilled or will be provided to the Principal Investigator if the application is successful. The host institution support letter (template available on PPSS, or please see Annex 2 to this document) needs to be originally signed, stamped and dated by the institution’s legal representative. Proposals that do not include this institutional statement may be declared ineligible. </w:t>
      </w:r>
    </w:p>
    <w:p w14:paraId="62C83A66" w14:textId="77777777" w:rsidR="00397930" w:rsidRPr="00397930" w:rsidRDefault="00397930" w:rsidP="00397930">
      <w:pPr>
        <w:pStyle w:val="Default"/>
        <w:numPr>
          <w:ilvl w:val="0"/>
          <w:numId w:val="13"/>
        </w:numPr>
        <w:spacing w:after="31"/>
        <w:rPr>
          <w:rFonts w:ascii="Times New Roman" w:hAnsi="Times New Roman" w:cs="Times New Roman"/>
          <w:sz w:val="22"/>
          <w:szCs w:val="22"/>
        </w:rPr>
      </w:pPr>
      <w:r w:rsidRPr="00397930">
        <w:rPr>
          <w:rFonts w:ascii="Times New Roman" w:hAnsi="Times New Roman" w:cs="Times New Roman"/>
          <w:sz w:val="22"/>
          <w:szCs w:val="22"/>
        </w:rPr>
        <w:t xml:space="preserve">The PI should submit scanned copies of documents proving his/her eligibility for the grant, i.e. the PhD certificate (or equivalent doctoral degree, see Annex 3 to this document) clearly indicating the date of award and, in case of an extension of the eligibility period has been requested (beyond 7 years for Starting Grant applicants and 12 years for Consolidator Grant applicants), the relevant documentary evidence. </w:t>
      </w:r>
    </w:p>
    <w:p w14:paraId="36755749" w14:textId="77777777" w:rsidR="00397930" w:rsidRPr="00397930" w:rsidRDefault="00397930" w:rsidP="00397930">
      <w:pPr>
        <w:pStyle w:val="Default"/>
        <w:numPr>
          <w:ilvl w:val="0"/>
          <w:numId w:val="13"/>
        </w:numPr>
        <w:rPr>
          <w:rFonts w:ascii="Times New Roman" w:hAnsi="Times New Roman" w:cs="Times New Roman"/>
          <w:sz w:val="22"/>
          <w:szCs w:val="22"/>
        </w:rPr>
      </w:pPr>
      <w:r w:rsidRPr="00397930">
        <w:rPr>
          <w:rFonts w:ascii="Times New Roman" w:hAnsi="Times New Roman" w:cs="Times New Roman"/>
          <w:sz w:val="22"/>
          <w:szCs w:val="22"/>
        </w:rPr>
        <w:t xml:space="preserve">Any additional supporting documents which may be required following the indications provided in this document (i.e. ethical self-assessment and supporting documentation for the ethics review procedure). </w:t>
      </w:r>
    </w:p>
    <w:p w14:paraId="46F3A643" w14:textId="2593DC4A" w:rsidR="00D84A42" w:rsidRDefault="00D84A42" w:rsidP="00E96B09">
      <w:pPr>
        <w:jc w:val="both"/>
        <w:rPr>
          <w:b/>
          <w:iCs/>
          <w:sz w:val="22"/>
          <w:szCs w:val="22"/>
        </w:rPr>
      </w:pPr>
    </w:p>
    <w:p w14:paraId="46603FAE" w14:textId="2CC3BCF0" w:rsidR="00D84A42" w:rsidRDefault="00D84A42" w:rsidP="00E96B09">
      <w:pPr>
        <w:jc w:val="both"/>
        <w:rPr>
          <w:b/>
          <w:iCs/>
          <w:sz w:val="22"/>
          <w:szCs w:val="22"/>
        </w:rPr>
      </w:pPr>
    </w:p>
    <w:p w14:paraId="21FFA367" w14:textId="77777777" w:rsidR="00397930" w:rsidRPr="00397930" w:rsidRDefault="00397930" w:rsidP="00397930">
      <w:pPr>
        <w:rPr>
          <w:b/>
          <w:i/>
          <w:iCs/>
          <w:color w:val="002060"/>
          <w:sz w:val="22"/>
          <w:szCs w:val="22"/>
        </w:rPr>
      </w:pPr>
      <w:r w:rsidRPr="00397930">
        <w:rPr>
          <w:b/>
          <w:i/>
          <w:iCs/>
          <w:color w:val="002060"/>
          <w:sz w:val="22"/>
          <w:szCs w:val="22"/>
        </w:rPr>
        <w:t>Ethical Issues</w:t>
      </w:r>
    </w:p>
    <w:p w14:paraId="672C6595" w14:textId="77777777" w:rsidR="00397930" w:rsidRDefault="00397930" w:rsidP="00397930">
      <w:pPr>
        <w:pStyle w:val="ListParagraph"/>
        <w:numPr>
          <w:ilvl w:val="0"/>
          <w:numId w:val="14"/>
        </w:numPr>
        <w:rPr>
          <w:sz w:val="22"/>
          <w:szCs w:val="22"/>
        </w:rPr>
      </w:pPr>
      <w:r w:rsidRPr="006B35E9">
        <w:rPr>
          <w:sz w:val="22"/>
          <w:szCs w:val="22"/>
        </w:rPr>
        <w:t>Self</w:t>
      </w:r>
      <w:r>
        <w:rPr>
          <w:sz w:val="22"/>
          <w:szCs w:val="22"/>
        </w:rPr>
        <w:t>-assessment table needs to be completed even if there are no ethical issues associated</w:t>
      </w:r>
      <w:r w:rsidRPr="006B35E9">
        <w:rPr>
          <w:sz w:val="22"/>
          <w:szCs w:val="22"/>
        </w:rPr>
        <w:t xml:space="preserve"> with your research.</w:t>
      </w:r>
    </w:p>
    <w:p w14:paraId="2D41E3B1" w14:textId="77777777" w:rsidR="00397930" w:rsidRDefault="00397930" w:rsidP="00397930">
      <w:pPr>
        <w:pStyle w:val="ListParagraph"/>
        <w:numPr>
          <w:ilvl w:val="0"/>
          <w:numId w:val="14"/>
        </w:numPr>
        <w:rPr>
          <w:sz w:val="22"/>
          <w:szCs w:val="22"/>
        </w:rPr>
      </w:pPr>
      <w:r>
        <w:rPr>
          <w:sz w:val="22"/>
          <w:szCs w:val="22"/>
        </w:rPr>
        <w:t>If any of the ethical issues apply to your proposal you MUST provide an explanation of the issue and describe how this will be dealt with. See Annex 2 in the guide for applicants for more guidance.</w:t>
      </w:r>
    </w:p>
    <w:p w14:paraId="53C8B99E" w14:textId="77777777" w:rsidR="00397930" w:rsidRDefault="00397930" w:rsidP="00397930">
      <w:pPr>
        <w:pStyle w:val="ListParagraph"/>
        <w:numPr>
          <w:ilvl w:val="0"/>
          <w:numId w:val="14"/>
        </w:numPr>
        <w:rPr>
          <w:sz w:val="22"/>
          <w:szCs w:val="22"/>
        </w:rPr>
      </w:pPr>
      <w:r>
        <w:rPr>
          <w:sz w:val="22"/>
          <w:szCs w:val="22"/>
        </w:rPr>
        <w:t>Provide any supporting material you have as an annex i.e. Home licence to work with animals etc.</w:t>
      </w:r>
    </w:p>
    <w:p w14:paraId="5685C4B4" w14:textId="77777777" w:rsidR="00397930" w:rsidRDefault="00397930" w:rsidP="00397930">
      <w:pPr>
        <w:pStyle w:val="ListParagraph"/>
        <w:numPr>
          <w:ilvl w:val="0"/>
          <w:numId w:val="14"/>
        </w:numPr>
        <w:rPr>
          <w:sz w:val="22"/>
          <w:szCs w:val="22"/>
        </w:rPr>
      </w:pPr>
      <w:r>
        <w:rPr>
          <w:sz w:val="22"/>
          <w:szCs w:val="22"/>
        </w:rPr>
        <w:t xml:space="preserve">Some useful guidance on ethics can be found </w:t>
      </w:r>
      <w:hyperlink r:id="rId10" w:history="1">
        <w:r w:rsidRPr="00405483">
          <w:rPr>
            <w:rStyle w:val="Hyperlink"/>
            <w:sz w:val="22"/>
            <w:szCs w:val="22"/>
          </w:rPr>
          <w:t>here</w:t>
        </w:r>
      </w:hyperlink>
      <w:r>
        <w:rPr>
          <w:sz w:val="22"/>
          <w:szCs w:val="22"/>
        </w:rPr>
        <w:t xml:space="preserve">. </w:t>
      </w:r>
    </w:p>
    <w:p w14:paraId="50661F6A" w14:textId="6DD134B7" w:rsidR="00397930" w:rsidRPr="00397930" w:rsidRDefault="00397930" w:rsidP="00397930">
      <w:pPr>
        <w:pStyle w:val="ListParagraph"/>
        <w:numPr>
          <w:ilvl w:val="0"/>
          <w:numId w:val="14"/>
        </w:numPr>
        <w:rPr>
          <w:sz w:val="22"/>
          <w:szCs w:val="22"/>
        </w:rPr>
      </w:pPr>
      <w:r w:rsidRPr="0077776E">
        <w:rPr>
          <w:sz w:val="22"/>
          <w:szCs w:val="22"/>
        </w:rPr>
        <w:t>The main areas addressed in an ethics review are: Human protection (including study participants and</w:t>
      </w:r>
      <w:r>
        <w:rPr>
          <w:sz w:val="22"/>
          <w:szCs w:val="22"/>
        </w:rPr>
        <w:t xml:space="preserve"> </w:t>
      </w:r>
      <w:r w:rsidRPr="00397930">
        <w:rPr>
          <w:sz w:val="22"/>
          <w:szCs w:val="22"/>
        </w:rPr>
        <w:t>researchers), Animal protection and welfare, Data protection and privacy, Environment protection and safety, Partici</w:t>
      </w:r>
      <w:r w:rsidR="004D02AF">
        <w:rPr>
          <w:sz w:val="22"/>
          <w:szCs w:val="22"/>
        </w:rPr>
        <w:t xml:space="preserve">pation of non-EU countries and </w:t>
      </w:r>
      <w:r w:rsidR="004433DB">
        <w:rPr>
          <w:sz w:val="22"/>
          <w:szCs w:val="22"/>
        </w:rPr>
        <w:t>m</w:t>
      </w:r>
      <w:r w:rsidRPr="00397930">
        <w:rPr>
          <w:sz w:val="22"/>
          <w:szCs w:val="22"/>
        </w:rPr>
        <w:t>alevolent use of research results.</w:t>
      </w:r>
    </w:p>
    <w:p w14:paraId="78CFF7B3" w14:textId="77777777" w:rsidR="00397930" w:rsidRDefault="00397930" w:rsidP="00397930">
      <w:pPr>
        <w:pStyle w:val="ListParagraph"/>
        <w:numPr>
          <w:ilvl w:val="0"/>
          <w:numId w:val="14"/>
        </w:numPr>
        <w:rPr>
          <w:sz w:val="22"/>
          <w:szCs w:val="22"/>
        </w:rPr>
      </w:pPr>
      <w:r>
        <w:rPr>
          <w:sz w:val="22"/>
          <w:szCs w:val="22"/>
        </w:rPr>
        <w:t xml:space="preserve">For more specific guidance on the different ethical issues look at Annex 4 of the </w:t>
      </w:r>
      <w:hyperlink r:id="rId11" w:history="1">
        <w:r w:rsidRPr="0077776E">
          <w:rPr>
            <w:rStyle w:val="Hyperlink"/>
            <w:sz w:val="22"/>
            <w:szCs w:val="22"/>
          </w:rPr>
          <w:t>Information for Applicants</w:t>
        </w:r>
      </w:hyperlink>
      <w:r>
        <w:rPr>
          <w:sz w:val="22"/>
          <w:szCs w:val="22"/>
        </w:rPr>
        <w:t>.</w:t>
      </w:r>
    </w:p>
    <w:p w14:paraId="5D5E9832" w14:textId="77777777" w:rsidR="00397930" w:rsidRPr="006B35E9" w:rsidRDefault="00397930" w:rsidP="00397930">
      <w:pPr>
        <w:pStyle w:val="ListParagraph"/>
        <w:numPr>
          <w:ilvl w:val="0"/>
          <w:numId w:val="14"/>
        </w:numPr>
        <w:rPr>
          <w:sz w:val="22"/>
          <w:szCs w:val="22"/>
        </w:rPr>
      </w:pPr>
      <w:r>
        <w:rPr>
          <w:sz w:val="22"/>
          <w:szCs w:val="22"/>
        </w:rPr>
        <w:t xml:space="preserve">Guidance and self-assessment ethics table </w:t>
      </w:r>
      <w:hyperlink r:id="rId12" w:history="1">
        <w:r w:rsidRPr="00D84A42">
          <w:rPr>
            <w:rStyle w:val="Hyperlink"/>
            <w:sz w:val="22"/>
            <w:szCs w:val="22"/>
          </w:rPr>
          <w:t>here</w:t>
        </w:r>
      </w:hyperlink>
      <w:r>
        <w:rPr>
          <w:sz w:val="22"/>
          <w:szCs w:val="22"/>
        </w:rPr>
        <w:t>.</w:t>
      </w:r>
    </w:p>
    <w:p w14:paraId="7577CF73" w14:textId="6DF5E768" w:rsidR="00D84A42" w:rsidRDefault="00D84A42" w:rsidP="00E96B09">
      <w:pPr>
        <w:jc w:val="both"/>
        <w:rPr>
          <w:b/>
          <w:iCs/>
          <w:sz w:val="22"/>
          <w:szCs w:val="22"/>
        </w:rPr>
      </w:pPr>
    </w:p>
    <w:p w14:paraId="105E556F" w14:textId="54989202" w:rsidR="00D84A42" w:rsidRDefault="00D84A42" w:rsidP="00E96B09">
      <w:pPr>
        <w:jc w:val="both"/>
        <w:rPr>
          <w:b/>
          <w:iCs/>
          <w:sz w:val="22"/>
          <w:szCs w:val="22"/>
        </w:rPr>
      </w:pPr>
    </w:p>
    <w:p w14:paraId="0E00311C" w14:textId="2D63D1B1" w:rsidR="00D84A42" w:rsidRDefault="00D84A42" w:rsidP="00E96B09">
      <w:pPr>
        <w:jc w:val="both"/>
        <w:rPr>
          <w:b/>
          <w:iCs/>
          <w:sz w:val="22"/>
          <w:szCs w:val="22"/>
        </w:rPr>
      </w:pPr>
    </w:p>
    <w:p w14:paraId="1EEF4A56" w14:textId="4DDCCE29" w:rsidR="00397930" w:rsidRDefault="00397930" w:rsidP="00E96B09">
      <w:pPr>
        <w:jc w:val="both"/>
        <w:rPr>
          <w:b/>
          <w:iCs/>
          <w:sz w:val="22"/>
          <w:szCs w:val="22"/>
        </w:rPr>
      </w:pPr>
    </w:p>
    <w:p w14:paraId="5D038215" w14:textId="314B57F7" w:rsidR="00397930" w:rsidRDefault="00397930" w:rsidP="00E96B09">
      <w:pPr>
        <w:jc w:val="both"/>
        <w:rPr>
          <w:b/>
          <w:iCs/>
          <w:sz w:val="22"/>
          <w:szCs w:val="22"/>
        </w:rPr>
      </w:pPr>
    </w:p>
    <w:p w14:paraId="6AA24C59" w14:textId="5F096B8D" w:rsidR="00397930" w:rsidRDefault="00397930" w:rsidP="00E96B09">
      <w:pPr>
        <w:jc w:val="both"/>
        <w:rPr>
          <w:b/>
          <w:iCs/>
          <w:sz w:val="22"/>
          <w:szCs w:val="22"/>
        </w:rPr>
      </w:pPr>
    </w:p>
    <w:p w14:paraId="6F57E1AC" w14:textId="33AA1B4B" w:rsidR="00397930" w:rsidRDefault="00397930" w:rsidP="00E96B09">
      <w:pPr>
        <w:jc w:val="both"/>
        <w:rPr>
          <w:b/>
          <w:iCs/>
          <w:sz w:val="22"/>
          <w:szCs w:val="22"/>
        </w:rPr>
      </w:pPr>
    </w:p>
    <w:p w14:paraId="1979808B" w14:textId="77777777" w:rsidR="00397930" w:rsidRDefault="00397930" w:rsidP="00E96B09">
      <w:pPr>
        <w:jc w:val="both"/>
        <w:rPr>
          <w:b/>
          <w:iCs/>
          <w:sz w:val="22"/>
          <w:szCs w:val="22"/>
        </w:rPr>
      </w:pPr>
    </w:p>
    <w:p w14:paraId="65450E1D" w14:textId="33E6BF47" w:rsidR="00397930" w:rsidRDefault="00397930" w:rsidP="00E96B09">
      <w:pPr>
        <w:jc w:val="both"/>
        <w:rPr>
          <w:b/>
          <w:iCs/>
          <w:sz w:val="22"/>
          <w:szCs w:val="22"/>
        </w:rPr>
      </w:pPr>
    </w:p>
    <w:p w14:paraId="253B6287" w14:textId="35527537" w:rsidR="00397930" w:rsidRDefault="00397930" w:rsidP="00E96B09">
      <w:pPr>
        <w:jc w:val="both"/>
        <w:rPr>
          <w:b/>
          <w:iCs/>
          <w:sz w:val="22"/>
          <w:szCs w:val="22"/>
        </w:rPr>
      </w:pPr>
    </w:p>
    <w:p w14:paraId="24ED9705" w14:textId="77777777" w:rsidR="00D84A42" w:rsidRDefault="00D84A42" w:rsidP="00E96B09">
      <w:pPr>
        <w:jc w:val="both"/>
        <w:rPr>
          <w:b/>
          <w:iCs/>
          <w:sz w:val="22"/>
          <w:szCs w:val="22"/>
        </w:rPr>
      </w:pPr>
    </w:p>
    <w:p w14:paraId="49C75FE6" w14:textId="6D064F0D" w:rsidR="00D84A42" w:rsidRDefault="004433DB" w:rsidP="00E96B09">
      <w:pPr>
        <w:jc w:val="both"/>
        <w:rPr>
          <w:b/>
          <w:iCs/>
          <w:sz w:val="22"/>
          <w:szCs w:val="22"/>
        </w:rPr>
      </w:pPr>
      <w:r>
        <w:rPr>
          <w:b/>
          <w:iCs/>
          <w:noProof/>
          <w:sz w:val="22"/>
          <w:szCs w:val="22"/>
        </w:rPr>
        <mc:AlternateContent>
          <mc:Choice Requires="wps">
            <w:drawing>
              <wp:anchor distT="0" distB="0" distL="114300" distR="114300" simplePos="0" relativeHeight="251666432" behindDoc="1" locked="0" layoutInCell="1" allowOverlap="1" wp14:anchorId="261384E2" wp14:editId="4630A71E">
                <wp:simplePos x="0" y="0"/>
                <wp:positionH relativeFrom="column">
                  <wp:posOffset>-245637</wp:posOffset>
                </wp:positionH>
                <wp:positionV relativeFrom="paragraph">
                  <wp:posOffset>102558</wp:posOffset>
                </wp:positionV>
                <wp:extent cx="6719977" cy="3217653"/>
                <wp:effectExtent l="0" t="0" r="24130" b="20955"/>
                <wp:wrapNone/>
                <wp:docPr id="13" name="Rectangle 13"/>
                <wp:cNvGraphicFramePr/>
                <a:graphic xmlns:a="http://schemas.openxmlformats.org/drawingml/2006/main">
                  <a:graphicData uri="http://schemas.microsoft.com/office/word/2010/wordprocessingShape">
                    <wps:wsp>
                      <wps:cNvSpPr/>
                      <wps:spPr>
                        <a:xfrm>
                          <a:off x="0" y="0"/>
                          <a:ext cx="6719977" cy="3217653"/>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B1C2FCF" id="Rectangle 13" o:spid="_x0000_s1026" style="position:absolute;margin-left:-19.35pt;margin-top:8.1pt;width:529.15pt;height:253.35pt;z-index:-2516500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" fillcolor="white [3212]" strokecolor="#1f4d78 [1604]" strokeweight="1pt"/>
            </w:pict>
          </mc:Fallback>
        </mc:AlternateContent>
      </w:r>
    </w:p>
    <w:p w14:paraId="00B6E688" w14:textId="1A8D3819" w:rsidR="00D84A42" w:rsidRPr="004433DB" w:rsidRDefault="004433DB" w:rsidP="00E96B09">
      <w:pPr>
        <w:jc w:val="both"/>
        <w:rPr>
          <w:b/>
          <w:iCs/>
          <w:color w:val="002060"/>
          <w:sz w:val="22"/>
          <w:szCs w:val="22"/>
        </w:rPr>
      </w:pPr>
      <w:r w:rsidRPr="004433DB">
        <w:rPr>
          <w:b/>
          <w:iCs/>
          <w:color w:val="002060"/>
          <w:sz w:val="22"/>
          <w:szCs w:val="22"/>
        </w:rPr>
        <w:t xml:space="preserve">Advice from the European Team on Suggested </w:t>
      </w:r>
      <w:r w:rsidR="00D84A42" w:rsidRPr="004433DB">
        <w:rPr>
          <w:b/>
          <w:iCs/>
          <w:color w:val="002060"/>
          <w:sz w:val="22"/>
          <w:szCs w:val="22"/>
        </w:rPr>
        <w:t>Final Checks</w:t>
      </w:r>
      <w:r w:rsidRPr="004433DB">
        <w:rPr>
          <w:b/>
          <w:iCs/>
          <w:color w:val="002060"/>
          <w:sz w:val="22"/>
          <w:szCs w:val="22"/>
        </w:rPr>
        <w:t>:</w:t>
      </w:r>
    </w:p>
    <w:p w14:paraId="538804DC" w14:textId="77777777" w:rsidR="004433DB" w:rsidRPr="00397930" w:rsidRDefault="004433DB" w:rsidP="00E96B09">
      <w:pPr>
        <w:jc w:val="both"/>
        <w:rPr>
          <w:b/>
          <w:i/>
          <w:iCs/>
          <w:color w:val="002060"/>
          <w:sz w:val="22"/>
          <w:szCs w:val="22"/>
          <w:u w:val="single"/>
        </w:rPr>
      </w:pPr>
    </w:p>
    <w:p w14:paraId="0F1AFAB8" w14:textId="446112B4" w:rsidR="00D84A42" w:rsidRPr="008E128A" w:rsidRDefault="008E128A" w:rsidP="00D84A42">
      <w:pPr>
        <w:pStyle w:val="ListParagraph"/>
        <w:numPr>
          <w:ilvl w:val="0"/>
          <w:numId w:val="15"/>
        </w:numPr>
        <w:jc w:val="both"/>
        <w:rPr>
          <w:b/>
          <w:iCs/>
          <w:sz w:val="22"/>
          <w:szCs w:val="22"/>
          <w:u w:val="single"/>
        </w:rPr>
      </w:pPr>
      <w:r>
        <w:rPr>
          <w:iCs/>
          <w:sz w:val="22"/>
          <w:szCs w:val="22"/>
        </w:rPr>
        <w:t>Are both B1 and B2 within the page limit?</w:t>
      </w:r>
    </w:p>
    <w:p w14:paraId="77745155" w14:textId="684E39F9" w:rsidR="008E128A" w:rsidRPr="008E128A" w:rsidRDefault="008E128A" w:rsidP="00D84A42">
      <w:pPr>
        <w:pStyle w:val="ListParagraph"/>
        <w:numPr>
          <w:ilvl w:val="0"/>
          <w:numId w:val="15"/>
        </w:numPr>
        <w:jc w:val="both"/>
        <w:rPr>
          <w:b/>
          <w:iCs/>
          <w:sz w:val="22"/>
          <w:szCs w:val="22"/>
          <w:u w:val="single"/>
        </w:rPr>
      </w:pPr>
      <w:r>
        <w:rPr>
          <w:iCs/>
          <w:sz w:val="22"/>
          <w:szCs w:val="22"/>
        </w:rPr>
        <w:t>Is your proposal clearly written and easy to follow without tiring the evaluator?</w:t>
      </w:r>
    </w:p>
    <w:p w14:paraId="3FFBF1EB" w14:textId="183544BB" w:rsidR="008E128A" w:rsidRPr="008E128A" w:rsidRDefault="008E128A" w:rsidP="00D84A42">
      <w:pPr>
        <w:pStyle w:val="ListParagraph"/>
        <w:numPr>
          <w:ilvl w:val="0"/>
          <w:numId w:val="15"/>
        </w:numPr>
        <w:jc w:val="both"/>
        <w:rPr>
          <w:b/>
          <w:iCs/>
          <w:sz w:val="22"/>
          <w:szCs w:val="22"/>
          <w:u w:val="single"/>
        </w:rPr>
      </w:pPr>
      <w:r>
        <w:rPr>
          <w:iCs/>
          <w:sz w:val="22"/>
          <w:szCs w:val="22"/>
        </w:rPr>
        <w:t>Have you followed a logical structure in presenting your idea(s)?</w:t>
      </w:r>
    </w:p>
    <w:p w14:paraId="4E9A65B1" w14:textId="5FDD5E93" w:rsidR="008E128A" w:rsidRPr="008E128A" w:rsidRDefault="008E128A" w:rsidP="00D84A42">
      <w:pPr>
        <w:pStyle w:val="ListParagraph"/>
        <w:numPr>
          <w:ilvl w:val="0"/>
          <w:numId w:val="15"/>
        </w:numPr>
        <w:jc w:val="both"/>
        <w:rPr>
          <w:b/>
          <w:iCs/>
          <w:sz w:val="22"/>
          <w:szCs w:val="22"/>
          <w:u w:val="single"/>
        </w:rPr>
      </w:pPr>
      <w:r>
        <w:rPr>
          <w:iCs/>
          <w:sz w:val="22"/>
          <w:szCs w:val="22"/>
        </w:rPr>
        <w:t>Have you answered in the proposal: What, Why, how, When, Why you?</w:t>
      </w:r>
    </w:p>
    <w:p w14:paraId="143C1424" w14:textId="79712DD7" w:rsidR="008E128A" w:rsidRPr="008E128A" w:rsidRDefault="008E128A" w:rsidP="00D84A42">
      <w:pPr>
        <w:pStyle w:val="ListParagraph"/>
        <w:numPr>
          <w:ilvl w:val="0"/>
          <w:numId w:val="15"/>
        </w:numPr>
        <w:jc w:val="both"/>
        <w:rPr>
          <w:b/>
          <w:iCs/>
          <w:sz w:val="22"/>
          <w:szCs w:val="22"/>
          <w:u w:val="single"/>
        </w:rPr>
      </w:pPr>
      <w:r>
        <w:rPr>
          <w:iCs/>
          <w:sz w:val="22"/>
          <w:szCs w:val="22"/>
        </w:rPr>
        <w:t>Have you emphasised why this needs to be an ERC project and how this will help you advance you career?</w:t>
      </w:r>
    </w:p>
    <w:p w14:paraId="01DBFE7E" w14:textId="1CB6A525" w:rsidR="008E128A" w:rsidRPr="008E128A" w:rsidRDefault="008E128A" w:rsidP="00D84A42">
      <w:pPr>
        <w:pStyle w:val="ListParagraph"/>
        <w:numPr>
          <w:ilvl w:val="0"/>
          <w:numId w:val="15"/>
        </w:numPr>
        <w:jc w:val="both"/>
        <w:rPr>
          <w:b/>
          <w:iCs/>
          <w:sz w:val="22"/>
          <w:szCs w:val="22"/>
          <w:u w:val="single"/>
        </w:rPr>
      </w:pPr>
      <w:r>
        <w:rPr>
          <w:iCs/>
          <w:sz w:val="22"/>
          <w:szCs w:val="22"/>
        </w:rPr>
        <w:lastRenderedPageBreak/>
        <w:t>Did you include both in B1 and B2 what the risks are and how will you handle them (contingency plan).</w:t>
      </w:r>
    </w:p>
    <w:p w14:paraId="1C12EA63" w14:textId="3174EB43" w:rsidR="008E128A" w:rsidRPr="008E128A" w:rsidRDefault="008E128A" w:rsidP="00D84A42">
      <w:pPr>
        <w:pStyle w:val="ListParagraph"/>
        <w:numPr>
          <w:ilvl w:val="0"/>
          <w:numId w:val="15"/>
        </w:numPr>
        <w:jc w:val="both"/>
        <w:rPr>
          <w:b/>
          <w:iCs/>
          <w:sz w:val="22"/>
          <w:szCs w:val="22"/>
          <w:u w:val="single"/>
        </w:rPr>
      </w:pPr>
      <w:r>
        <w:rPr>
          <w:iCs/>
          <w:sz w:val="22"/>
          <w:szCs w:val="22"/>
        </w:rPr>
        <w:t>Is it crystal clear who is doing what and when from your team?</w:t>
      </w:r>
    </w:p>
    <w:p w14:paraId="42BE6F12" w14:textId="77777777" w:rsidR="008E128A" w:rsidRPr="008E128A" w:rsidRDefault="008E128A" w:rsidP="008E128A">
      <w:pPr>
        <w:pStyle w:val="ListParagraph"/>
        <w:numPr>
          <w:ilvl w:val="0"/>
          <w:numId w:val="15"/>
        </w:numPr>
        <w:rPr>
          <w:b/>
          <w:iCs/>
          <w:sz w:val="22"/>
          <w:szCs w:val="22"/>
          <w:u w:val="single"/>
        </w:rPr>
      </w:pPr>
      <w:r>
        <w:rPr>
          <w:iCs/>
          <w:sz w:val="22"/>
          <w:szCs w:val="22"/>
        </w:rPr>
        <w:t>Can you proposal be understood by both experts and non-experts?</w:t>
      </w:r>
    </w:p>
    <w:p w14:paraId="2B9CAC71" w14:textId="77777777" w:rsidR="008E128A" w:rsidRPr="008E128A" w:rsidRDefault="008E128A" w:rsidP="008E128A">
      <w:pPr>
        <w:pStyle w:val="ListParagraph"/>
        <w:numPr>
          <w:ilvl w:val="0"/>
          <w:numId w:val="15"/>
        </w:numPr>
        <w:rPr>
          <w:b/>
          <w:iCs/>
          <w:sz w:val="22"/>
          <w:szCs w:val="22"/>
          <w:u w:val="single"/>
        </w:rPr>
      </w:pPr>
      <w:r>
        <w:rPr>
          <w:iCs/>
          <w:sz w:val="22"/>
          <w:szCs w:val="22"/>
        </w:rPr>
        <w:t>If you have coloured figures/table sin your proposal are those equally clear in black and white?</w:t>
      </w:r>
    </w:p>
    <w:p w14:paraId="48F472CF" w14:textId="77777777" w:rsidR="008E128A" w:rsidRPr="008E128A" w:rsidRDefault="008E128A" w:rsidP="008E128A">
      <w:pPr>
        <w:pStyle w:val="ListParagraph"/>
        <w:numPr>
          <w:ilvl w:val="0"/>
          <w:numId w:val="15"/>
        </w:numPr>
        <w:rPr>
          <w:b/>
          <w:iCs/>
          <w:sz w:val="22"/>
          <w:szCs w:val="22"/>
          <w:u w:val="single"/>
        </w:rPr>
      </w:pPr>
      <w:r>
        <w:rPr>
          <w:iCs/>
          <w:sz w:val="22"/>
          <w:szCs w:val="22"/>
        </w:rPr>
        <w:t>Does your proposal provide answers to the evaluation criteria?</w:t>
      </w:r>
    </w:p>
    <w:p w14:paraId="4BD7E1FE" w14:textId="77777777" w:rsidR="008E128A" w:rsidRPr="008E128A" w:rsidRDefault="008E128A" w:rsidP="008E128A">
      <w:pPr>
        <w:pStyle w:val="ListParagraph"/>
        <w:numPr>
          <w:ilvl w:val="0"/>
          <w:numId w:val="15"/>
        </w:numPr>
        <w:rPr>
          <w:b/>
          <w:iCs/>
          <w:sz w:val="22"/>
          <w:szCs w:val="22"/>
          <w:u w:val="single"/>
        </w:rPr>
      </w:pPr>
      <w:r>
        <w:rPr>
          <w:iCs/>
          <w:sz w:val="22"/>
          <w:szCs w:val="22"/>
        </w:rPr>
        <w:t>Does your budget in B2 agree with the figure on the online forms?</w:t>
      </w:r>
    </w:p>
    <w:p w14:paraId="6E1585AC" w14:textId="77777777" w:rsidR="008E128A" w:rsidRPr="008E128A" w:rsidRDefault="008E128A" w:rsidP="008E128A">
      <w:pPr>
        <w:pStyle w:val="ListParagraph"/>
        <w:numPr>
          <w:ilvl w:val="0"/>
          <w:numId w:val="15"/>
        </w:numPr>
        <w:rPr>
          <w:b/>
          <w:iCs/>
          <w:sz w:val="22"/>
          <w:szCs w:val="22"/>
          <w:u w:val="single"/>
        </w:rPr>
      </w:pPr>
      <w:r>
        <w:rPr>
          <w:iCs/>
          <w:sz w:val="22"/>
          <w:szCs w:val="22"/>
        </w:rPr>
        <w:t>Did you add 25% overheads?</w:t>
      </w:r>
    </w:p>
    <w:p w14:paraId="58EC91DF" w14:textId="6D722D4C" w:rsidR="008E128A" w:rsidRPr="000C676D" w:rsidRDefault="008E128A" w:rsidP="008E128A">
      <w:pPr>
        <w:pStyle w:val="ListParagraph"/>
        <w:numPr>
          <w:ilvl w:val="0"/>
          <w:numId w:val="15"/>
        </w:numPr>
        <w:rPr>
          <w:b/>
          <w:iCs/>
          <w:sz w:val="22"/>
          <w:szCs w:val="22"/>
          <w:u w:val="single"/>
        </w:rPr>
      </w:pPr>
      <w:r>
        <w:rPr>
          <w:iCs/>
          <w:sz w:val="22"/>
          <w:szCs w:val="22"/>
        </w:rPr>
        <w:t>Did you complete the ethics self-assessment and provided an explanation to all questions you answered YES.</w:t>
      </w:r>
    </w:p>
    <w:p w14:paraId="00141ECA" w14:textId="77777777" w:rsidR="000C676D" w:rsidRPr="008E128A" w:rsidRDefault="000C676D" w:rsidP="000C676D">
      <w:pPr>
        <w:pStyle w:val="ListParagraph"/>
        <w:rPr>
          <w:b/>
          <w:iCs/>
          <w:sz w:val="22"/>
          <w:szCs w:val="22"/>
          <w:u w:val="single"/>
        </w:rPr>
      </w:pPr>
    </w:p>
    <w:p w14:paraId="67E28E12" w14:textId="5040B325" w:rsidR="008E128A" w:rsidRDefault="008E128A" w:rsidP="008E128A">
      <w:pPr>
        <w:pStyle w:val="ListParagraph"/>
        <w:rPr>
          <w:b/>
          <w:iCs/>
          <w:sz w:val="22"/>
          <w:szCs w:val="22"/>
          <w:u w:val="single"/>
        </w:rPr>
      </w:pPr>
    </w:p>
    <w:p w14:paraId="2B24A336" w14:textId="77777777" w:rsidR="004D02AF" w:rsidRDefault="004D02AF" w:rsidP="008E128A">
      <w:pPr>
        <w:pStyle w:val="ListParagraph"/>
        <w:rPr>
          <w:b/>
          <w:iCs/>
          <w:sz w:val="22"/>
          <w:szCs w:val="22"/>
          <w:u w:val="single"/>
        </w:rPr>
      </w:pPr>
    </w:p>
    <w:sectPr w:rsidR="004D02AF" w:rsidSect="0073201E">
      <w:headerReference w:type="default" r:id="rId13"/>
      <w:footerReference w:type="default" r:id="rId14"/>
      <w:pgSz w:w="11906" w:h="16838" w:code="9"/>
      <w:pgMar w:top="851" w:right="1134" w:bottom="851" w:left="1134" w:header="539" w:footer="567" w:gutter="0"/>
      <w:cols w:space="709"/>
      <w:noEndnote/>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European Team" w:date="2016-02-25T11:39:00Z" w:initials="EU team ">
    <w:p w14:paraId="02856739" w14:textId="77777777" w:rsidR="00F50145" w:rsidRDefault="00F50145" w:rsidP="008B50EF">
      <w:pPr>
        <w:pStyle w:val="CommentText"/>
      </w:pPr>
      <w:r>
        <w:rPr>
          <w:rStyle w:val="CommentReference"/>
        </w:rPr>
        <w:annotationRef/>
      </w:r>
      <w:r>
        <w:t>Resources and timelines should entirely reflect the project and nothing else. Link the budget to the proposed activities as accurately as possible.</w:t>
      </w:r>
    </w:p>
    <w:p w14:paraId="325FF06C" w14:textId="52D5B459" w:rsidR="00F50145" w:rsidRDefault="00F50145" w:rsidP="008B50EF">
      <w:pPr>
        <w:pStyle w:val="CommentText"/>
      </w:pPr>
      <w:r>
        <w:t>Feasibility is key</w:t>
      </w:r>
    </w:p>
  </w:comment>
  <w:comment w:id="3" w:author="European Team" w:date="2016-02-25T11:41:00Z" w:initials="EU team ">
    <w:p w14:paraId="21A47073" w14:textId="662CBC58" w:rsidR="00F50145" w:rsidRDefault="00F50145" w:rsidP="00611DB8">
      <w:pPr>
        <w:pStyle w:val="CommentText"/>
      </w:pPr>
      <w:r>
        <w:rPr>
          <w:rStyle w:val="CommentReference"/>
        </w:rPr>
        <w:annotationRef/>
      </w:r>
      <w:r>
        <w:t>Remember to use whole Euro integers only</w:t>
      </w:r>
      <w:r w:rsidR="004433DB">
        <w:t>,</w:t>
      </w:r>
      <w:r>
        <w:t xml:space="preserve"> when preparing the budget table</w:t>
      </w:r>
    </w:p>
    <w:p w14:paraId="3C7ABBBA" w14:textId="77777777" w:rsidR="00F50145" w:rsidRDefault="00F50145" w:rsidP="00611DB8">
      <w:pPr>
        <w:pStyle w:val="CommentText"/>
      </w:pPr>
    </w:p>
    <w:p w14:paraId="4FB6E795" w14:textId="20B2C25D" w:rsidR="00F50145" w:rsidRDefault="00F50145">
      <w:pPr>
        <w:pStyle w:val="CommentText"/>
      </w:pPr>
      <w:r>
        <w:t>Make sure the numbers on the table match with the numbers on the A forms.</w:t>
      </w:r>
    </w:p>
  </w:comment>
  <w:comment w:id="4" w:author="European Team" w:date="2016-02-25T11:40:00Z" w:initials="EU team ">
    <w:p w14:paraId="6B748E7A" w14:textId="3D1D752C" w:rsidR="00F50145" w:rsidRDefault="00F50145">
      <w:pPr>
        <w:pStyle w:val="CommentText"/>
      </w:pPr>
      <w:r>
        <w:rPr>
          <w:rStyle w:val="CommentReference"/>
        </w:rPr>
        <w:annotationRef/>
      </w:r>
      <w:r w:rsidRPr="003914C2">
        <w:t>Use this table as it is and don’t reformat it</w:t>
      </w:r>
    </w:p>
  </w:comment>
  <w:comment w:id="2" w:author="European Team" w:date="2016-02-25T11:40:00Z" w:initials="EU team ">
    <w:p w14:paraId="2E24E26A" w14:textId="4C4D657C" w:rsidR="00F50145" w:rsidRDefault="00F50145">
      <w:pPr>
        <w:pStyle w:val="CommentText"/>
      </w:pPr>
      <w:r>
        <w:rPr>
          <w:rStyle w:val="CommentReference"/>
        </w:rPr>
        <w:annotationRef/>
      </w:r>
      <w:r>
        <w:t>You can delete the highlighted text in the final draft</w:t>
      </w:r>
    </w:p>
  </w:comment>
  <w:comment w:id="8" w:author="European Team" w:date="2016-02-25T11:41:00Z" w:initials="EU team ">
    <w:p w14:paraId="3E2BF36D" w14:textId="2EA03458" w:rsidR="00F50145" w:rsidRDefault="00F50145">
      <w:pPr>
        <w:pStyle w:val="CommentText"/>
      </w:pPr>
      <w:r>
        <w:rPr>
          <w:rStyle w:val="CommentReference"/>
        </w:rPr>
        <w:annotationRef/>
      </w:r>
      <w:r>
        <w:t>Delete all the superscript numbers in final draft to get rid of the text in footer. You will most likely need the space for your justification.</w:t>
      </w:r>
    </w:p>
  </w:comment>
  <w:comment w:id="22" w:author="European Team" w:date="2016-02-25T11:43:00Z" w:initials="EU team ">
    <w:p w14:paraId="3321B26A" w14:textId="3B2605FF" w:rsidR="00F50145" w:rsidRDefault="00F50145">
      <w:pPr>
        <w:pStyle w:val="CommentText"/>
      </w:pPr>
      <w:r>
        <w:rPr>
          <w:rStyle w:val="CommentReference"/>
        </w:rPr>
        <w:annotationRef/>
      </w:r>
      <w:r>
        <w:t>This text should also be deleted in the final draft</w:t>
      </w:r>
    </w:p>
  </w:comment>
  <w:comment w:id="29" w:author="European Team" w:date="2016-02-25T11:44:00Z" w:initials="EU team ">
    <w:p w14:paraId="37AB2FE3" w14:textId="5C2CE57B" w:rsidR="00F50145" w:rsidRDefault="00F50145">
      <w:pPr>
        <w:pStyle w:val="CommentText"/>
      </w:pPr>
      <w:r>
        <w:rPr>
          <w:rStyle w:val="CommentReference"/>
        </w:rPr>
        <w:annotationRef/>
      </w:r>
      <w:r>
        <w:t>Delete this text in final draft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25FF06C" w15:done="0"/>
  <w15:commentEx w15:paraId="4FB6E795" w15:done="0"/>
  <w15:commentEx w15:paraId="6B748E7A" w15:done="0"/>
  <w15:commentEx w15:paraId="2E24E26A" w15:done="0"/>
  <w15:commentEx w15:paraId="3E2BF36D" w15:done="0"/>
  <w15:commentEx w15:paraId="3321B26A" w15:done="0"/>
  <w15:commentEx w15:paraId="37AB2FE3"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6BA47E1" w14:textId="77777777" w:rsidR="00B603D6" w:rsidRDefault="00B603D6" w:rsidP="003914C2">
      <w:r>
        <w:separator/>
      </w:r>
    </w:p>
  </w:endnote>
  <w:endnote w:type="continuationSeparator" w:id="0">
    <w:p w14:paraId="69F04614" w14:textId="77777777" w:rsidR="00B603D6" w:rsidRDefault="00B603D6" w:rsidP="003914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C9A5E1" w14:textId="77777777" w:rsidR="00F50145" w:rsidRDefault="00F50145" w:rsidP="0073201E">
    <w:pPr>
      <w:pStyle w:val="Footer"/>
      <w:framePr w:wrap="auto"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8C56FC">
      <w:rPr>
        <w:rStyle w:val="PageNumber"/>
        <w:noProof/>
      </w:rPr>
      <w:t>7</w:t>
    </w:r>
    <w:r>
      <w:rPr>
        <w:rStyle w:val="PageNumber"/>
      </w:rPr>
      <w:fldChar w:fldCharType="end"/>
    </w:r>
  </w:p>
  <w:p w14:paraId="7BED8845" w14:textId="12E865F1" w:rsidR="00F50145" w:rsidRDefault="00F50145" w:rsidP="000D127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05B9CF9" w14:textId="77777777" w:rsidR="00B603D6" w:rsidRDefault="00B603D6" w:rsidP="003914C2">
      <w:r>
        <w:separator/>
      </w:r>
    </w:p>
  </w:footnote>
  <w:footnote w:type="continuationSeparator" w:id="0">
    <w:p w14:paraId="0E3F20EC" w14:textId="77777777" w:rsidR="00B603D6" w:rsidRDefault="00B603D6" w:rsidP="003914C2">
      <w:r>
        <w:continuationSeparator/>
      </w:r>
    </w:p>
  </w:footnote>
  <w:footnote w:id="1">
    <w:p w14:paraId="272B6B84" w14:textId="48C92D1A" w:rsidR="00F50145" w:rsidRDefault="00F50145" w:rsidP="003914C2">
      <w:pPr>
        <w:autoSpaceDE w:val="0"/>
        <w:autoSpaceDN w:val="0"/>
        <w:adjustRightInd w:val="0"/>
        <w:jc w:val="both"/>
      </w:pPr>
      <w:r w:rsidRPr="00F02BC8">
        <w:rPr>
          <w:rStyle w:val="FootnoteReference"/>
          <w:bCs/>
          <w:sz w:val="20"/>
          <w:szCs w:val="20"/>
        </w:rPr>
        <w:footnoteRef/>
      </w:r>
      <w:r w:rsidRPr="00F02BC8">
        <w:rPr>
          <w:sz w:val="20"/>
          <w:szCs w:val="20"/>
        </w:rPr>
        <w:t xml:space="preserve"> Instructions for completing Part B2 can be </w:t>
      </w:r>
      <w:r w:rsidRPr="00BF1B67">
        <w:rPr>
          <w:sz w:val="20"/>
          <w:szCs w:val="20"/>
        </w:rPr>
        <w:t>found in</w:t>
      </w:r>
      <w:r>
        <w:rPr>
          <w:sz w:val="20"/>
          <w:szCs w:val="20"/>
        </w:rPr>
        <w:t xml:space="preserve"> the</w:t>
      </w:r>
      <w:r w:rsidRPr="00BF1B67">
        <w:rPr>
          <w:sz w:val="20"/>
          <w:szCs w:val="20"/>
        </w:rPr>
        <w:t xml:space="preserve"> ‘</w:t>
      </w:r>
      <w:r w:rsidRPr="00F14171">
        <w:rPr>
          <w:i/>
          <w:sz w:val="20"/>
          <w:szCs w:val="20"/>
        </w:rPr>
        <w:t>Information for Applicants to the Starting</w:t>
      </w:r>
      <w:r>
        <w:rPr>
          <w:i/>
          <w:sz w:val="20"/>
          <w:szCs w:val="20"/>
        </w:rPr>
        <w:t xml:space="preserve"> and Consolidator</w:t>
      </w:r>
      <w:r w:rsidRPr="00F14171">
        <w:rPr>
          <w:i/>
          <w:sz w:val="20"/>
          <w:szCs w:val="20"/>
        </w:rPr>
        <w:t xml:space="preserve"> Grant 201</w:t>
      </w:r>
      <w:r>
        <w:rPr>
          <w:i/>
          <w:sz w:val="20"/>
          <w:szCs w:val="20"/>
        </w:rPr>
        <w:t>6</w:t>
      </w:r>
      <w:r w:rsidRPr="00F14171">
        <w:rPr>
          <w:i/>
          <w:sz w:val="20"/>
          <w:szCs w:val="20"/>
        </w:rPr>
        <w:t xml:space="preserve"> Call</w:t>
      </w:r>
      <w:r>
        <w:rPr>
          <w:i/>
          <w:sz w:val="20"/>
          <w:szCs w:val="20"/>
        </w:rPr>
        <w:t>s’</w:t>
      </w:r>
      <w:r w:rsidRPr="00656343">
        <w:rPr>
          <w:sz w:val="20"/>
          <w:szCs w:val="20"/>
        </w:rPr>
        <w:t>.</w:t>
      </w:r>
    </w:p>
  </w:footnote>
  <w:footnote w:id="2">
    <w:p w14:paraId="3742F8CC" w14:textId="77777777" w:rsidR="00F50145" w:rsidDel="00541D0D" w:rsidRDefault="00F50145" w:rsidP="00E96B09">
      <w:pPr>
        <w:pStyle w:val="FootnoteText"/>
        <w:jc w:val="both"/>
        <w:rPr>
          <w:del w:id="6" w:author="European Team" w:date="2016-02-25T11:43:00Z"/>
        </w:rPr>
      </w:pPr>
      <w:del w:id="7" w:author="European Team" w:date="2016-02-25T11:43:00Z">
        <w:r w:rsidRPr="00F02BC8" w:rsidDel="00541D0D">
          <w:rPr>
            <w:rStyle w:val="FootnoteReference"/>
          </w:rPr>
          <w:footnoteRef/>
        </w:r>
        <w:r w:rsidRPr="00F02BC8" w:rsidDel="00541D0D">
          <w:delText xml:space="preserve"> An additional cost category 'Direct </w:delText>
        </w:r>
        <w:r w:rsidDel="00541D0D">
          <w:delText>C</w:delText>
        </w:r>
        <w:r w:rsidRPr="00F02BC8" w:rsidDel="00541D0D">
          <w:delText>osting for Large Research Infrastructures' applicable to H2020 can be added to this table</w:delText>
        </w:r>
        <w:r w:rsidDel="00541D0D">
          <w:delText xml:space="preserve"> (below ‘Other goods and services’)</w:delText>
        </w:r>
        <w:r w:rsidRPr="00F02BC8" w:rsidDel="00541D0D">
          <w:delText xml:space="preserve"> for PIs who are hosted by </w:delText>
        </w:r>
        <w:r w:rsidDel="00541D0D">
          <w:delText>i</w:delText>
        </w:r>
        <w:r w:rsidRPr="00F02BC8" w:rsidDel="00541D0D">
          <w:delText xml:space="preserve">nstitutions with Large Research Infrastructures of a value of at least EUR 20 million and </w:delText>
        </w:r>
        <w:r w:rsidRPr="00F02BC8" w:rsidDel="00541D0D">
          <w:rPr>
            <w:b/>
          </w:rPr>
          <w:delText>only</w:delText>
        </w:r>
        <w:r w:rsidRPr="00F02BC8" w:rsidDel="00541D0D">
          <w:delText xml:space="preserve"> after having received a positive ex-ante assessment from the Commission's services (</w:delText>
        </w:r>
        <w:r w:rsidRPr="00BB4496" w:rsidDel="00541D0D">
          <w:delText>see ‘</w:delText>
        </w:r>
        <w:r w:rsidRPr="00BB4496" w:rsidDel="00541D0D">
          <w:rPr>
            <w:i/>
          </w:rPr>
          <w:delText xml:space="preserve">Information </w:delText>
        </w:r>
        <w:r w:rsidDel="00541D0D">
          <w:rPr>
            <w:i/>
          </w:rPr>
          <w:delText xml:space="preserve">for Applicants to the Starting and Consolidator Grant 2015 Calls’ </w:delText>
        </w:r>
        <w:r w:rsidRPr="00BB4496" w:rsidDel="00541D0D">
          <w:delText>for more details).</w:delText>
        </w:r>
      </w:del>
    </w:p>
  </w:footnote>
  <w:footnote w:id="3">
    <w:p w14:paraId="1F4F84C6" w14:textId="77777777" w:rsidR="00F50145" w:rsidDel="00541D0D" w:rsidRDefault="00F50145" w:rsidP="00E96B09">
      <w:pPr>
        <w:jc w:val="both"/>
        <w:rPr>
          <w:del w:id="10" w:author="European Team" w:date="2016-02-25T11:42:00Z"/>
        </w:rPr>
      </w:pPr>
      <w:del w:id="11" w:author="European Team" w:date="2016-02-25T11:42:00Z">
        <w:r w:rsidDel="00541D0D">
          <w:rPr>
            <w:sz w:val="20"/>
            <w:szCs w:val="20"/>
            <w:vertAlign w:val="superscript"/>
          </w:rPr>
          <w:delText>3</w:delText>
        </w:r>
        <w:r w:rsidRPr="00F02BC8" w:rsidDel="00541D0D">
          <w:rPr>
            <w:sz w:val="20"/>
            <w:szCs w:val="20"/>
          </w:rPr>
          <w:delText xml:space="preserve"> </w:delText>
        </w:r>
        <w:r w:rsidRPr="00F02BC8" w:rsidDel="00541D0D">
          <w:rPr>
            <w:bCs/>
            <w:sz w:val="20"/>
            <w:szCs w:val="20"/>
          </w:rPr>
          <w:delText>When calculating the salary, please take into account the percentage of your dedicated working time to run the ERC</w:delText>
        </w:r>
        <w:r w:rsidDel="00541D0D">
          <w:rPr>
            <w:bCs/>
            <w:sz w:val="20"/>
            <w:szCs w:val="20"/>
          </w:rPr>
          <w:delText>-</w:delText>
        </w:r>
        <w:r w:rsidRPr="00F02BC8" w:rsidDel="00541D0D">
          <w:rPr>
            <w:bCs/>
            <w:sz w:val="20"/>
            <w:szCs w:val="20"/>
          </w:rPr>
          <w:delText xml:space="preserve"> funded </w:delText>
        </w:r>
        <w:r w:rsidDel="00541D0D">
          <w:rPr>
            <w:bCs/>
            <w:sz w:val="20"/>
            <w:szCs w:val="20"/>
          </w:rPr>
          <w:delText>project</w:delText>
        </w:r>
        <w:r w:rsidRPr="00F02BC8" w:rsidDel="00541D0D">
          <w:rPr>
            <w:bCs/>
            <w:sz w:val="20"/>
            <w:szCs w:val="20"/>
          </w:rPr>
          <w:delText xml:space="preserve"> (i.e. minimum 50% of your total working time).</w:delText>
        </w:r>
      </w:del>
    </w:p>
  </w:footnote>
  <w:footnote w:id="4">
    <w:p w14:paraId="48A57187" w14:textId="77777777" w:rsidR="00F50145" w:rsidDel="00541D0D" w:rsidRDefault="00F50145" w:rsidP="00E96B09">
      <w:pPr>
        <w:pStyle w:val="FootnoteText"/>
        <w:jc w:val="both"/>
        <w:rPr>
          <w:del w:id="13" w:author="European Team" w:date="2016-02-25T11:42:00Z"/>
        </w:rPr>
      </w:pPr>
      <w:del w:id="14" w:author="European Team" w:date="2016-02-25T11:42:00Z">
        <w:r w:rsidRPr="00F02BC8" w:rsidDel="00541D0D">
          <w:rPr>
            <w:rStyle w:val="FootnoteReference"/>
          </w:rPr>
          <w:footnoteRef/>
        </w:r>
        <w:r w:rsidRPr="00F02BC8" w:rsidDel="00541D0D">
          <w:delText xml:space="preserve"> Ple</w:delText>
        </w:r>
        <w:r w:rsidRPr="00EE58D6" w:rsidDel="00541D0D">
          <w:delText>ase note that the overheads are fixed to a flat rate of exactly 25%.</w:delText>
        </w:r>
      </w:del>
    </w:p>
  </w:footnote>
  <w:footnote w:id="5">
    <w:p w14:paraId="0E011A78" w14:textId="77777777" w:rsidR="00F50145" w:rsidDel="00541D0D" w:rsidRDefault="00F50145" w:rsidP="00E96B09">
      <w:pPr>
        <w:pStyle w:val="FootnoteText"/>
        <w:jc w:val="both"/>
        <w:rPr>
          <w:del w:id="16" w:author="European Team" w:date="2016-02-25T11:42:00Z"/>
        </w:rPr>
      </w:pPr>
      <w:del w:id="17" w:author="European Team" w:date="2016-02-25T11:42:00Z">
        <w:r w:rsidRPr="00EE58D6" w:rsidDel="00541D0D">
          <w:rPr>
            <w:rStyle w:val="FootnoteReference"/>
          </w:rPr>
          <w:footnoteRef/>
        </w:r>
        <w:r w:rsidDel="00541D0D">
          <w:delText xml:space="preserve"> </w:delText>
        </w:r>
        <w:r w:rsidRPr="00EE58D6" w:rsidDel="00541D0D">
          <w:delText xml:space="preserve">Such as the costs of resources made available by third parties which are not used on the premises of the beneficiary (see </w:delText>
        </w:r>
        <w:r w:rsidRPr="00490E67" w:rsidDel="00541D0D">
          <w:delText>‘</w:delText>
        </w:r>
        <w:r w:rsidRPr="00EE58D6" w:rsidDel="00541D0D">
          <w:rPr>
            <w:i/>
          </w:rPr>
          <w:delText xml:space="preserve">Information for Applicants to the Starting </w:delText>
        </w:r>
        <w:r w:rsidDel="00541D0D">
          <w:rPr>
            <w:i/>
          </w:rPr>
          <w:delText xml:space="preserve">and Consolidator </w:delText>
        </w:r>
        <w:r w:rsidRPr="00EE58D6" w:rsidDel="00541D0D">
          <w:rPr>
            <w:i/>
          </w:rPr>
          <w:delText>Grant 201</w:delText>
        </w:r>
        <w:r w:rsidDel="00541D0D">
          <w:rPr>
            <w:i/>
          </w:rPr>
          <w:delText>5</w:delText>
        </w:r>
        <w:r w:rsidRPr="00EE58D6" w:rsidDel="00541D0D">
          <w:rPr>
            <w:i/>
          </w:rPr>
          <w:delText xml:space="preserve"> Call</w:delText>
        </w:r>
        <w:r w:rsidDel="00541D0D">
          <w:rPr>
            <w:i/>
          </w:rPr>
          <w:delText>s</w:delText>
        </w:r>
        <w:r w:rsidRPr="00490E67" w:rsidDel="00541D0D">
          <w:rPr>
            <w:i/>
          </w:rPr>
          <w:delText>’</w:delText>
        </w:r>
        <w:r w:rsidRPr="00EE58D6" w:rsidDel="00541D0D">
          <w:rPr>
            <w:i/>
          </w:rPr>
          <w:delText xml:space="preserve"> </w:delText>
        </w:r>
        <w:r w:rsidRPr="00EE58D6" w:rsidDel="00541D0D">
          <w:delText>for details).</w:delText>
        </w:r>
      </w:del>
    </w:p>
  </w:footnote>
  <w:footnote w:id="6">
    <w:p w14:paraId="5B611993" w14:textId="77777777" w:rsidR="00F50145" w:rsidDel="00541D0D" w:rsidRDefault="00F50145" w:rsidP="00E96B09">
      <w:pPr>
        <w:pStyle w:val="FootnoteText"/>
        <w:jc w:val="both"/>
        <w:rPr>
          <w:del w:id="19" w:author="European Team" w:date="2016-02-25T11:43:00Z"/>
        </w:rPr>
      </w:pPr>
      <w:del w:id="20" w:author="European Team" w:date="2016-02-25T11:43:00Z">
        <w:r w:rsidRPr="00F02BC8" w:rsidDel="00541D0D">
          <w:rPr>
            <w:rStyle w:val="FootnoteReference"/>
          </w:rPr>
          <w:footnoteRef/>
        </w:r>
        <w:r w:rsidRPr="00F02BC8" w:rsidDel="00541D0D">
          <w:delText xml:space="preserve"> These figures MUST match those presented in </w:delText>
        </w:r>
        <w:r w:rsidRPr="00EE58D6" w:rsidDel="00541D0D">
          <w:delText>the online proposal submission form</w:delText>
        </w:r>
        <w:r w:rsidDel="00541D0D">
          <w:delText>, s</w:delText>
        </w:r>
        <w:r w:rsidRPr="00EE58D6" w:rsidDel="00541D0D">
          <w:delText xml:space="preserve">ection 3 </w:delText>
        </w:r>
        <w:r w:rsidRPr="00490E67" w:rsidDel="00541D0D">
          <w:delText>–</w:delText>
        </w:r>
        <w:r w:rsidRPr="00EE58D6" w:rsidDel="00541D0D">
          <w:delText xml:space="preserve"> Budget.</w:delText>
        </w:r>
      </w:del>
    </w:p>
  </w:footnote>
  <w:footnote w:id="7">
    <w:p w14:paraId="2CA58642" w14:textId="77777777" w:rsidR="00F50145" w:rsidDel="00D84A42" w:rsidRDefault="00F50145" w:rsidP="003914C2">
      <w:pPr>
        <w:pStyle w:val="FootnoteText"/>
        <w:rPr>
          <w:del w:id="24" w:author="European Team" w:date="2016-02-25T15:03:00Z"/>
        </w:rPr>
      </w:pPr>
      <w:del w:id="25" w:author="European Team" w:date="2016-02-25T15:03:00Z">
        <w:r w:rsidDel="00D84A42">
          <w:rPr>
            <w:rStyle w:val="FootnoteReference"/>
          </w:rPr>
          <w:footnoteRef/>
        </w:r>
        <w:r w:rsidDel="00D84A42">
          <w:delText xml:space="preserve"> The maximum award is reduced pro rata temporis for projects of a shorter duration (e.g. for a project of 48 months duration the maximum requested EU contribution allowed is EUR 1.2 million).   Additional funding to cover major one-off costs is not subject to pro-rata temporis reduction for projects of shorter duration (e.g. with additional funding it is possible to request a maximum EU contribution of EUR 1.7 million for a project). </w:delText>
        </w:r>
      </w:del>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C5C575" w14:textId="26584D11" w:rsidR="00F50145" w:rsidRPr="00270E21" w:rsidRDefault="00F50145" w:rsidP="0073201E">
    <w:pPr>
      <w:pStyle w:val="Header"/>
      <w:rPr>
        <w:i/>
        <w:iCs/>
        <w:sz w:val="22"/>
        <w:szCs w:val="22"/>
      </w:rPr>
    </w:pPr>
    <w:r w:rsidRPr="00270E21">
      <w:rPr>
        <w:i/>
        <w:iCs/>
        <w:sz w:val="22"/>
        <w:szCs w:val="22"/>
      </w:rPr>
      <w:t>Applicant's last name</w:t>
    </w:r>
    <w:r w:rsidRPr="00270E21">
      <w:rPr>
        <w:sz w:val="22"/>
        <w:szCs w:val="22"/>
      </w:rPr>
      <w:tab/>
    </w:r>
    <w:r>
      <w:rPr>
        <w:sz w:val="22"/>
        <w:szCs w:val="22"/>
      </w:rPr>
      <w:t>Part B2</w:t>
    </w:r>
    <w:r w:rsidRPr="00270E21">
      <w:rPr>
        <w:sz w:val="22"/>
        <w:szCs w:val="22"/>
      </w:rPr>
      <w:tab/>
      <w:t>ACRONYM</w:t>
    </w:r>
  </w:p>
  <w:p w14:paraId="2534DDEA" w14:textId="77777777" w:rsidR="00F50145" w:rsidRDefault="00F50145" w:rsidP="0073201E">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4836B5"/>
    <w:multiLevelType w:val="hybridMultilevel"/>
    <w:tmpl w:val="29027D02"/>
    <w:lvl w:ilvl="0" w:tplc="08090001">
      <w:start w:val="1"/>
      <w:numFmt w:val="bullet"/>
      <w:lvlText w:val=""/>
      <w:lvlJc w:val="left"/>
      <w:pPr>
        <w:ind w:left="768" w:hanging="360"/>
      </w:pPr>
      <w:rPr>
        <w:rFonts w:ascii="Symbol" w:hAnsi="Symbol" w:hint="default"/>
      </w:rPr>
    </w:lvl>
    <w:lvl w:ilvl="1" w:tplc="08090003">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 w15:restartNumberingAfterBreak="0">
    <w:nsid w:val="0EFF0E8B"/>
    <w:multiLevelType w:val="hybridMultilevel"/>
    <w:tmpl w:val="1C9012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1C618FA"/>
    <w:multiLevelType w:val="hybridMultilevel"/>
    <w:tmpl w:val="5ACEF7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A5574A4"/>
    <w:multiLevelType w:val="hybridMultilevel"/>
    <w:tmpl w:val="D3F056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C63389D"/>
    <w:multiLevelType w:val="hybridMultilevel"/>
    <w:tmpl w:val="611CDF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E11258E"/>
    <w:multiLevelType w:val="hybridMultilevel"/>
    <w:tmpl w:val="DC52E276"/>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E2F51A8"/>
    <w:multiLevelType w:val="hybridMultilevel"/>
    <w:tmpl w:val="BCACB3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2D647A8"/>
    <w:multiLevelType w:val="hybridMultilevel"/>
    <w:tmpl w:val="380EE1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6BD787B"/>
    <w:multiLevelType w:val="hybridMultilevel"/>
    <w:tmpl w:val="D826C49A"/>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D126FFC"/>
    <w:multiLevelType w:val="hybridMultilevel"/>
    <w:tmpl w:val="08783F7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DF73E30"/>
    <w:multiLevelType w:val="hybridMultilevel"/>
    <w:tmpl w:val="B29A3A02"/>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4E7A64DD"/>
    <w:multiLevelType w:val="hybridMultilevel"/>
    <w:tmpl w:val="0AB4DB36"/>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E9565B2"/>
    <w:multiLevelType w:val="hybridMultilevel"/>
    <w:tmpl w:val="1A98B6F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0081298"/>
    <w:multiLevelType w:val="hybridMultilevel"/>
    <w:tmpl w:val="AD2CE9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B66244E"/>
    <w:multiLevelType w:val="hybridMultilevel"/>
    <w:tmpl w:val="7A1CF2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13A295A"/>
    <w:multiLevelType w:val="hybridMultilevel"/>
    <w:tmpl w:val="443ADDDA"/>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6" w15:restartNumberingAfterBreak="0">
    <w:nsid w:val="6D6A4A77"/>
    <w:multiLevelType w:val="hybridMultilevel"/>
    <w:tmpl w:val="8A30E3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D854A8A"/>
    <w:multiLevelType w:val="hybridMultilevel"/>
    <w:tmpl w:val="F45050C4"/>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8" w15:restartNumberingAfterBreak="0">
    <w:nsid w:val="74DC66A7"/>
    <w:multiLevelType w:val="hybridMultilevel"/>
    <w:tmpl w:val="9E8E18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AB82914"/>
    <w:multiLevelType w:val="hybridMultilevel"/>
    <w:tmpl w:val="52FAD0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3"/>
  </w:num>
  <w:num w:numId="3">
    <w:abstractNumId w:val="18"/>
  </w:num>
  <w:num w:numId="4">
    <w:abstractNumId w:val="14"/>
  </w:num>
  <w:num w:numId="5">
    <w:abstractNumId w:val="4"/>
  </w:num>
  <w:num w:numId="6">
    <w:abstractNumId w:val="8"/>
  </w:num>
  <w:num w:numId="7">
    <w:abstractNumId w:val="19"/>
  </w:num>
  <w:num w:numId="8">
    <w:abstractNumId w:val="17"/>
  </w:num>
  <w:num w:numId="9">
    <w:abstractNumId w:val="15"/>
  </w:num>
  <w:num w:numId="10">
    <w:abstractNumId w:val="10"/>
  </w:num>
  <w:num w:numId="11">
    <w:abstractNumId w:val="6"/>
  </w:num>
  <w:num w:numId="12">
    <w:abstractNumId w:val="1"/>
  </w:num>
  <w:num w:numId="13">
    <w:abstractNumId w:val="12"/>
  </w:num>
  <w:num w:numId="14">
    <w:abstractNumId w:val="11"/>
  </w:num>
  <w:num w:numId="15">
    <w:abstractNumId w:val="5"/>
  </w:num>
  <w:num w:numId="16">
    <w:abstractNumId w:val="9"/>
  </w:num>
  <w:num w:numId="17">
    <w:abstractNumId w:val="7"/>
  </w:num>
  <w:num w:numId="18">
    <w:abstractNumId w:val="2"/>
  </w:num>
  <w:num w:numId="19">
    <w:abstractNumId w:val="16"/>
  </w:num>
  <w:num w:numId="20">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uropean Team">
    <w15:presenceInfo w15:providerId="None" w15:userId="European Tea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14C2"/>
    <w:rsid w:val="0003370C"/>
    <w:rsid w:val="000656B3"/>
    <w:rsid w:val="000C676D"/>
    <w:rsid w:val="000D1274"/>
    <w:rsid w:val="00155C55"/>
    <w:rsid w:val="00155FFA"/>
    <w:rsid w:val="001739CA"/>
    <w:rsid w:val="00191CDA"/>
    <w:rsid w:val="001B6997"/>
    <w:rsid w:val="001E1195"/>
    <w:rsid w:val="001F518A"/>
    <w:rsid w:val="00204C0F"/>
    <w:rsid w:val="0022210B"/>
    <w:rsid w:val="00225817"/>
    <w:rsid w:val="002572FF"/>
    <w:rsid w:val="002C1E53"/>
    <w:rsid w:val="003228D4"/>
    <w:rsid w:val="00323F9D"/>
    <w:rsid w:val="003633C8"/>
    <w:rsid w:val="003914C2"/>
    <w:rsid w:val="00397930"/>
    <w:rsid w:val="003D6E57"/>
    <w:rsid w:val="003E021D"/>
    <w:rsid w:val="00405483"/>
    <w:rsid w:val="0040557C"/>
    <w:rsid w:val="004163B5"/>
    <w:rsid w:val="004433DB"/>
    <w:rsid w:val="004817B3"/>
    <w:rsid w:val="004D02AF"/>
    <w:rsid w:val="004E6DD4"/>
    <w:rsid w:val="00541D0D"/>
    <w:rsid w:val="0054240A"/>
    <w:rsid w:val="0054676D"/>
    <w:rsid w:val="005D4679"/>
    <w:rsid w:val="005D79FA"/>
    <w:rsid w:val="006058EE"/>
    <w:rsid w:val="00606EB9"/>
    <w:rsid w:val="00611DB8"/>
    <w:rsid w:val="0063722D"/>
    <w:rsid w:val="006A0431"/>
    <w:rsid w:val="006B35E9"/>
    <w:rsid w:val="006F47B7"/>
    <w:rsid w:val="0070064F"/>
    <w:rsid w:val="0073201E"/>
    <w:rsid w:val="00733E0D"/>
    <w:rsid w:val="00771448"/>
    <w:rsid w:val="00774413"/>
    <w:rsid w:val="0077776E"/>
    <w:rsid w:val="0078082F"/>
    <w:rsid w:val="00790FF4"/>
    <w:rsid w:val="007B73A7"/>
    <w:rsid w:val="007E2F9B"/>
    <w:rsid w:val="0089393D"/>
    <w:rsid w:val="008A0959"/>
    <w:rsid w:val="008A1FD3"/>
    <w:rsid w:val="008B50EF"/>
    <w:rsid w:val="008C56FC"/>
    <w:rsid w:val="008E128A"/>
    <w:rsid w:val="00953BB1"/>
    <w:rsid w:val="009C3713"/>
    <w:rsid w:val="00A0543E"/>
    <w:rsid w:val="00A16F55"/>
    <w:rsid w:val="00A17240"/>
    <w:rsid w:val="00A25206"/>
    <w:rsid w:val="00A4456D"/>
    <w:rsid w:val="00A639FD"/>
    <w:rsid w:val="00A7067B"/>
    <w:rsid w:val="00A717A3"/>
    <w:rsid w:val="00AA11F7"/>
    <w:rsid w:val="00AA66CA"/>
    <w:rsid w:val="00AD3507"/>
    <w:rsid w:val="00B154F1"/>
    <w:rsid w:val="00B22B90"/>
    <w:rsid w:val="00B603D6"/>
    <w:rsid w:val="00BB5BD1"/>
    <w:rsid w:val="00BF5104"/>
    <w:rsid w:val="00C049E9"/>
    <w:rsid w:val="00C41B8C"/>
    <w:rsid w:val="00C50F2B"/>
    <w:rsid w:val="00C95D69"/>
    <w:rsid w:val="00C96009"/>
    <w:rsid w:val="00CE3D91"/>
    <w:rsid w:val="00CF03F9"/>
    <w:rsid w:val="00D2125A"/>
    <w:rsid w:val="00D84A42"/>
    <w:rsid w:val="00DA1BE9"/>
    <w:rsid w:val="00E1313C"/>
    <w:rsid w:val="00E131F8"/>
    <w:rsid w:val="00E50EE2"/>
    <w:rsid w:val="00E96B09"/>
    <w:rsid w:val="00EC79A2"/>
    <w:rsid w:val="00ED4BBA"/>
    <w:rsid w:val="00EE6CEE"/>
    <w:rsid w:val="00EF5B0F"/>
    <w:rsid w:val="00EF6BD3"/>
    <w:rsid w:val="00F50145"/>
    <w:rsid w:val="00F606F5"/>
    <w:rsid w:val="00FC4061"/>
    <w:rsid w:val="00FD0478"/>
    <w:rsid w:val="00FD377F"/>
    <w:rsid w:val="00FE2D3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4A90929E"/>
  <w15:chartTrackingRefBased/>
  <w15:docId w15:val="{7ABEAEEF-553B-4D84-B6C5-FBCDD4E35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14C2"/>
    <w:pPr>
      <w:spacing w:after="0" w:line="240" w:lineRule="auto"/>
    </w:pPr>
    <w:rPr>
      <w:rFonts w:ascii="Times New Roman" w:eastAsia="Times New Roman" w:hAnsi="Times New Roman" w:cs="Times New Roman"/>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1"/>
    <w:uiPriority w:val="99"/>
    <w:semiHidden/>
    <w:rsid w:val="003914C2"/>
    <w:rPr>
      <w:sz w:val="20"/>
      <w:szCs w:val="20"/>
    </w:rPr>
  </w:style>
  <w:style w:type="character" w:customStyle="1" w:styleId="FootnoteTextChar">
    <w:name w:val="Footnote Text Char"/>
    <w:basedOn w:val="DefaultParagraphFont"/>
    <w:uiPriority w:val="99"/>
    <w:semiHidden/>
    <w:rsid w:val="003914C2"/>
    <w:rPr>
      <w:rFonts w:ascii="Times New Roman" w:eastAsia="Times New Roman" w:hAnsi="Times New Roman" w:cs="Times New Roman"/>
      <w:sz w:val="20"/>
      <w:szCs w:val="20"/>
      <w:lang w:eastAsia="en-GB"/>
    </w:rPr>
  </w:style>
  <w:style w:type="character" w:customStyle="1" w:styleId="FootnoteTextChar1">
    <w:name w:val="Footnote Text Char1"/>
    <w:basedOn w:val="DefaultParagraphFont"/>
    <w:link w:val="FootnoteText"/>
    <w:uiPriority w:val="99"/>
    <w:semiHidden/>
    <w:locked/>
    <w:rsid w:val="003914C2"/>
    <w:rPr>
      <w:rFonts w:ascii="Times New Roman" w:eastAsia="Times New Roman" w:hAnsi="Times New Roman" w:cs="Times New Roman"/>
      <w:sz w:val="20"/>
      <w:szCs w:val="20"/>
      <w:lang w:eastAsia="en-GB"/>
    </w:rPr>
  </w:style>
  <w:style w:type="character" w:styleId="FootnoteReference">
    <w:name w:val="footnote reference"/>
    <w:basedOn w:val="DefaultParagraphFont"/>
    <w:uiPriority w:val="99"/>
    <w:semiHidden/>
    <w:rsid w:val="003914C2"/>
    <w:rPr>
      <w:rFonts w:cs="Times New Roman"/>
      <w:vertAlign w:val="superscript"/>
    </w:rPr>
  </w:style>
  <w:style w:type="paragraph" w:styleId="Footer">
    <w:name w:val="footer"/>
    <w:basedOn w:val="Normal"/>
    <w:link w:val="FooterChar"/>
    <w:uiPriority w:val="99"/>
    <w:rsid w:val="003914C2"/>
    <w:pPr>
      <w:tabs>
        <w:tab w:val="center" w:pos="4536"/>
        <w:tab w:val="right" w:pos="9072"/>
      </w:tabs>
    </w:pPr>
  </w:style>
  <w:style w:type="character" w:customStyle="1" w:styleId="FooterChar">
    <w:name w:val="Footer Char"/>
    <w:basedOn w:val="DefaultParagraphFont"/>
    <w:link w:val="Footer"/>
    <w:uiPriority w:val="99"/>
    <w:rsid w:val="003914C2"/>
    <w:rPr>
      <w:rFonts w:ascii="Times New Roman" w:eastAsia="Times New Roman" w:hAnsi="Times New Roman" w:cs="Times New Roman"/>
      <w:sz w:val="24"/>
      <w:szCs w:val="24"/>
      <w:lang w:eastAsia="en-GB"/>
    </w:rPr>
  </w:style>
  <w:style w:type="character" w:styleId="PageNumber">
    <w:name w:val="page number"/>
    <w:basedOn w:val="DefaultParagraphFont"/>
    <w:uiPriority w:val="99"/>
    <w:rsid w:val="003914C2"/>
    <w:rPr>
      <w:rFonts w:cs="Times New Roman"/>
    </w:rPr>
  </w:style>
  <w:style w:type="paragraph" w:styleId="Header">
    <w:name w:val="header"/>
    <w:basedOn w:val="Normal"/>
    <w:link w:val="HeaderChar"/>
    <w:uiPriority w:val="99"/>
    <w:rsid w:val="003914C2"/>
    <w:pPr>
      <w:tabs>
        <w:tab w:val="center" w:pos="4536"/>
        <w:tab w:val="right" w:pos="9072"/>
      </w:tabs>
    </w:pPr>
  </w:style>
  <w:style w:type="character" w:customStyle="1" w:styleId="HeaderChar">
    <w:name w:val="Header Char"/>
    <w:basedOn w:val="DefaultParagraphFont"/>
    <w:link w:val="Header"/>
    <w:uiPriority w:val="99"/>
    <w:rsid w:val="003914C2"/>
    <w:rPr>
      <w:rFonts w:ascii="Times New Roman" w:eastAsia="Times New Roman" w:hAnsi="Times New Roman" w:cs="Times New Roman"/>
      <w:sz w:val="24"/>
      <w:szCs w:val="24"/>
      <w:lang w:eastAsia="en-GB"/>
    </w:rPr>
  </w:style>
  <w:style w:type="paragraph" w:styleId="Title">
    <w:name w:val="Title"/>
    <w:basedOn w:val="Normal"/>
    <w:link w:val="TitleChar"/>
    <w:uiPriority w:val="99"/>
    <w:qFormat/>
    <w:rsid w:val="003914C2"/>
    <w:pPr>
      <w:jc w:val="center"/>
    </w:pPr>
    <w:rPr>
      <w:b/>
      <w:bCs/>
      <w:lang w:eastAsia="de-DE"/>
    </w:rPr>
  </w:style>
  <w:style w:type="character" w:customStyle="1" w:styleId="TitleChar">
    <w:name w:val="Title Char"/>
    <w:basedOn w:val="DefaultParagraphFont"/>
    <w:link w:val="Title"/>
    <w:uiPriority w:val="99"/>
    <w:rsid w:val="003914C2"/>
    <w:rPr>
      <w:rFonts w:ascii="Times New Roman" w:eastAsia="Times New Roman" w:hAnsi="Times New Roman" w:cs="Times New Roman"/>
      <w:b/>
      <w:bCs/>
      <w:sz w:val="24"/>
      <w:szCs w:val="24"/>
      <w:lang w:eastAsia="de-DE"/>
    </w:rPr>
  </w:style>
  <w:style w:type="table" w:styleId="TableGrid">
    <w:name w:val="Table Grid"/>
    <w:basedOn w:val="TableNormal"/>
    <w:uiPriority w:val="99"/>
    <w:rsid w:val="003914C2"/>
    <w:pPr>
      <w:spacing w:after="0" w:line="240" w:lineRule="auto"/>
    </w:pPr>
    <w:rPr>
      <w:rFonts w:ascii="Times New Roman" w:eastAsia="Times New Roman" w:hAnsi="Times New Roman" w:cs="Times New Roman"/>
      <w:sz w:val="20"/>
      <w:szCs w:val="20"/>
      <w:lang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914C2"/>
    <w:rPr>
      <w:sz w:val="16"/>
      <w:szCs w:val="16"/>
    </w:rPr>
  </w:style>
  <w:style w:type="paragraph" w:styleId="CommentText">
    <w:name w:val="annotation text"/>
    <w:basedOn w:val="Normal"/>
    <w:link w:val="CommentTextChar"/>
    <w:uiPriority w:val="99"/>
    <w:unhideWhenUsed/>
    <w:rsid w:val="003914C2"/>
    <w:rPr>
      <w:sz w:val="20"/>
      <w:szCs w:val="20"/>
    </w:rPr>
  </w:style>
  <w:style w:type="character" w:customStyle="1" w:styleId="CommentTextChar">
    <w:name w:val="Comment Text Char"/>
    <w:basedOn w:val="DefaultParagraphFont"/>
    <w:link w:val="CommentText"/>
    <w:uiPriority w:val="99"/>
    <w:rsid w:val="003914C2"/>
    <w:rPr>
      <w:rFonts w:ascii="Times New Roman" w:eastAsia="Times New Roman" w:hAnsi="Times New Roman" w:cs="Times New Roman"/>
      <w:sz w:val="20"/>
      <w:szCs w:val="20"/>
      <w:lang w:eastAsia="en-GB"/>
    </w:rPr>
  </w:style>
  <w:style w:type="paragraph" w:styleId="CommentSubject">
    <w:name w:val="annotation subject"/>
    <w:basedOn w:val="CommentText"/>
    <w:next w:val="CommentText"/>
    <w:link w:val="CommentSubjectChar"/>
    <w:uiPriority w:val="99"/>
    <w:semiHidden/>
    <w:unhideWhenUsed/>
    <w:rsid w:val="003914C2"/>
    <w:rPr>
      <w:b/>
      <w:bCs/>
    </w:rPr>
  </w:style>
  <w:style w:type="character" w:customStyle="1" w:styleId="CommentSubjectChar">
    <w:name w:val="Comment Subject Char"/>
    <w:basedOn w:val="CommentTextChar"/>
    <w:link w:val="CommentSubject"/>
    <w:uiPriority w:val="99"/>
    <w:semiHidden/>
    <w:rsid w:val="003914C2"/>
    <w:rPr>
      <w:rFonts w:ascii="Times New Roman" w:eastAsia="Times New Roman" w:hAnsi="Times New Roman" w:cs="Times New Roman"/>
      <w:b/>
      <w:bCs/>
      <w:sz w:val="20"/>
      <w:szCs w:val="20"/>
      <w:lang w:eastAsia="en-GB"/>
    </w:rPr>
  </w:style>
  <w:style w:type="paragraph" w:styleId="BalloonText">
    <w:name w:val="Balloon Text"/>
    <w:basedOn w:val="Normal"/>
    <w:link w:val="BalloonTextChar"/>
    <w:uiPriority w:val="99"/>
    <w:semiHidden/>
    <w:unhideWhenUsed/>
    <w:rsid w:val="003914C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914C2"/>
    <w:rPr>
      <w:rFonts w:ascii="Segoe UI" w:eastAsia="Times New Roman" w:hAnsi="Segoe UI" w:cs="Segoe UI"/>
      <w:sz w:val="18"/>
      <w:szCs w:val="18"/>
      <w:lang w:eastAsia="en-GB"/>
    </w:rPr>
  </w:style>
  <w:style w:type="paragraph" w:styleId="ListParagraph">
    <w:name w:val="List Paragraph"/>
    <w:basedOn w:val="Normal"/>
    <w:uiPriority w:val="34"/>
    <w:qFormat/>
    <w:rsid w:val="00771448"/>
    <w:pPr>
      <w:ind w:left="720"/>
      <w:contextualSpacing/>
    </w:pPr>
  </w:style>
  <w:style w:type="paragraph" w:styleId="Revision">
    <w:name w:val="Revision"/>
    <w:hidden/>
    <w:uiPriority w:val="99"/>
    <w:semiHidden/>
    <w:rsid w:val="00BF5104"/>
    <w:pPr>
      <w:spacing w:after="0"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54240A"/>
    <w:rPr>
      <w:color w:val="0563C1" w:themeColor="hyperlink"/>
      <w:u w:val="single"/>
    </w:rPr>
  </w:style>
  <w:style w:type="character" w:styleId="FollowedHyperlink">
    <w:name w:val="FollowedHyperlink"/>
    <w:basedOn w:val="DefaultParagraphFont"/>
    <w:uiPriority w:val="99"/>
    <w:semiHidden/>
    <w:unhideWhenUsed/>
    <w:rsid w:val="00BB5BD1"/>
    <w:rPr>
      <w:color w:val="954F72" w:themeColor="followedHyperlink"/>
      <w:u w:val="single"/>
    </w:rPr>
  </w:style>
  <w:style w:type="paragraph" w:customStyle="1" w:styleId="Default">
    <w:name w:val="Default"/>
    <w:rsid w:val="005D4679"/>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4285126">
      <w:bodyDiv w:val="1"/>
      <w:marLeft w:val="0"/>
      <w:marRight w:val="0"/>
      <w:marTop w:val="0"/>
      <w:marBottom w:val="0"/>
      <w:divBdr>
        <w:top w:val="none" w:sz="0" w:space="0" w:color="auto"/>
        <w:left w:val="none" w:sz="0" w:space="0" w:color="auto"/>
        <w:bottom w:val="none" w:sz="0" w:space="0" w:color="auto"/>
        <w:right w:val="none" w:sz="0" w:space="0" w:color="auto"/>
      </w:divBdr>
      <w:divsChild>
        <w:div w:id="329017857">
          <w:marLeft w:val="0"/>
          <w:marRight w:val="0"/>
          <w:marTop w:val="0"/>
          <w:marBottom w:val="0"/>
          <w:divBdr>
            <w:top w:val="none" w:sz="0" w:space="0" w:color="auto"/>
            <w:left w:val="none" w:sz="0" w:space="0" w:color="auto"/>
            <w:bottom w:val="none" w:sz="0" w:space="0" w:color="auto"/>
            <w:right w:val="none" w:sz="0" w:space="0" w:color="auto"/>
          </w:divBdr>
        </w:div>
        <w:div w:id="1193421839">
          <w:marLeft w:val="0"/>
          <w:marRight w:val="0"/>
          <w:marTop w:val="0"/>
          <w:marBottom w:val="0"/>
          <w:divBdr>
            <w:top w:val="none" w:sz="0" w:space="0" w:color="auto"/>
            <w:left w:val="none" w:sz="0" w:space="0" w:color="auto"/>
            <w:bottom w:val="none" w:sz="0" w:space="0" w:color="auto"/>
            <w:right w:val="none" w:sz="0" w:space="0" w:color="auto"/>
          </w:divBdr>
        </w:div>
        <w:div w:id="1474517960">
          <w:marLeft w:val="0"/>
          <w:marRight w:val="0"/>
          <w:marTop w:val="0"/>
          <w:marBottom w:val="0"/>
          <w:divBdr>
            <w:top w:val="none" w:sz="0" w:space="0" w:color="auto"/>
            <w:left w:val="none" w:sz="0" w:space="0" w:color="auto"/>
            <w:bottom w:val="none" w:sz="0" w:space="0" w:color="auto"/>
            <w:right w:val="none" w:sz="0" w:space="0" w:color="auto"/>
          </w:divBdr>
        </w:div>
        <w:div w:id="429667587">
          <w:marLeft w:val="0"/>
          <w:marRight w:val="0"/>
          <w:marTop w:val="0"/>
          <w:marBottom w:val="0"/>
          <w:divBdr>
            <w:top w:val="none" w:sz="0" w:space="0" w:color="auto"/>
            <w:left w:val="none" w:sz="0" w:space="0" w:color="auto"/>
            <w:bottom w:val="none" w:sz="0" w:space="0" w:color="auto"/>
            <w:right w:val="none" w:sz="0" w:space="0" w:color="auto"/>
          </w:divBdr>
        </w:div>
        <w:div w:id="1294410768">
          <w:marLeft w:val="0"/>
          <w:marRight w:val="0"/>
          <w:marTop w:val="0"/>
          <w:marBottom w:val="0"/>
          <w:divBdr>
            <w:top w:val="none" w:sz="0" w:space="0" w:color="auto"/>
            <w:left w:val="none" w:sz="0" w:space="0" w:color="auto"/>
            <w:bottom w:val="none" w:sz="0" w:space="0" w:color="auto"/>
            <w:right w:val="none" w:sz="0" w:space="0" w:color="auto"/>
          </w:divBdr>
        </w:div>
        <w:div w:id="32776457">
          <w:marLeft w:val="0"/>
          <w:marRight w:val="0"/>
          <w:marTop w:val="0"/>
          <w:marBottom w:val="0"/>
          <w:divBdr>
            <w:top w:val="none" w:sz="0" w:space="0" w:color="auto"/>
            <w:left w:val="none" w:sz="0" w:space="0" w:color="auto"/>
            <w:bottom w:val="none" w:sz="0" w:space="0" w:color="auto"/>
            <w:right w:val="none" w:sz="0" w:space="0" w:color="auto"/>
          </w:divBdr>
        </w:div>
        <w:div w:id="1699044541">
          <w:marLeft w:val="0"/>
          <w:marRight w:val="0"/>
          <w:marTop w:val="0"/>
          <w:marBottom w:val="0"/>
          <w:divBdr>
            <w:top w:val="none" w:sz="0" w:space="0" w:color="auto"/>
            <w:left w:val="none" w:sz="0" w:space="0" w:color="auto"/>
            <w:bottom w:val="none" w:sz="0" w:space="0" w:color="auto"/>
            <w:right w:val="none" w:sz="0" w:space="0" w:color="auto"/>
          </w:divBdr>
        </w:div>
        <w:div w:id="1621452203">
          <w:marLeft w:val="0"/>
          <w:marRight w:val="0"/>
          <w:marTop w:val="0"/>
          <w:marBottom w:val="0"/>
          <w:divBdr>
            <w:top w:val="none" w:sz="0" w:space="0" w:color="auto"/>
            <w:left w:val="none" w:sz="0" w:space="0" w:color="auto"/>
            <w:bottom w:val="none" w:sz="0" w:space="0" w:color="auto"/>
            <w:right w:val="none" w:sz="0" w:space="0" w:color="auto"/>
          </w:divBdr>
        </w:div>
        <w:div w:id="1834838306">
          <w:marLeft w:val="0"/>
          <w:marRight w:val="0"/>
          <w:marTop w:val="0"/>
          <w:marBottom w:val="0"/>
          <w:divBdr>
            <w:top w:val="none" w:sz="0" w:space="0" w:color="auto"/>
            <w:left w:val="none" w:sz="0" w:space="0" w:color="auto"/>
            <w:bottom w:val="none" w:sz="0" w:space="0" w:color="auto"/>
            <w:right w:val="none" w:sz="0" w:space="0" w:color="auto"/>
          </w:divBdr>
        </w:div>
        <w:div w:id="1525940935">
          <w:marLeft w:val="0"/>
          <w:marRight w:val="0"/>
          <w:marTop w:val="0"/>
          <w:marBottom w:val="0"/>
          <w:divBdr>
            <w:top w:val="none" w:sz="0" w:space="0" w:color="auto"/>
            <w:left w:val="none" w:sz="0" w:space="0" w:color="auto"/>
            <w:bottom w:val="none" w:sz="0" w:space="0" w:color="auto"/>
            <w:right w:val="none" w:sz="0" w:space="0" w:color="auto"/>
          </w:divBdr>
        </w:div>
      </w:divsChild>
    </w:div>
    <w:div w:id="548884131">
      <w:bodyDiv w:val="1"/>
      <w:marLeft w:val="0"/>
      <w:marRight w:val="0"/>
      <w:marTop w:val="0"/>
      <w:marBottom w:val="0"/>
      <w:divBdr>
        <w:top w:val="none" w:sz="0" w:space="0" w:color="auto"/>
        <w:left w:val="none" w:sz="0" w:space="0" w:color="auto"/>
        <w:bottom w:val="none" w:sz="0" w:space="0" w:color="auto"/>
        <w:right w:val="none" w:sz="0" w:space="0" w:color="auto"/>
      </w:divBdr>
      <w:divsChild>
        <w:div w:id="1157920601">
          <w:marLeft w:val="0"/>
          <w:marRight w:val="0"/>
          <w:marTop w:val="0"/>
          <w:marBottom w:val="0"/>
          <w:divBdr>
            <w:top w:val="none" w:sz="0" w:space="0" w:color="auto"/>
            <w:left w:val="none" w:sz="0" w:space="0" w:color="auto"/>
            <w:bottom w:val="none" w:sz="0" w:space="0" w:color="auto"/>
            <w:right w:val="none" w:sz="0" w:space="0" w:color="auto"/>
          </w:divBdr>
        </w:div>
        <w:div w:id="1222714920">
          <w:marLeft w:val="0"/>
          <w:marRight w:val="0"/>
          <w:marTop w:val="0"/>
          <w:marBottom w:val="0"/>
          <w:divBdr>
            <w:top w:val="none" w:sz="0" w:space="0" w:color="auto"/>
            <w:left w:val="none" w:sz="0" w:space="0" w:color="auto"/>
            <w:bottom w:val="none" w:sz="0" w:space="0" w:color="auto"/>
            <w:right w:val="none" w:sz="0" w:space="0" w:color="auto"/>
          </w:divBdr>
        </w:div>
        <w:div w:id="1513493313">
          <w:marLeft w:val="0"/>
          <w:marRight w:val="0"/>
          <w:marTop w:val="0"/>
          <w:marBottom w:val="0"/>
          <w:divBdr>
            <w:top w:val="none" w:sz="0" w:space="0" w:color="auto"/>
            <w:left w:val="none" w:sz="0" w:space="0" w:color="auto"/>
            <w:bottom w:val="none" w:sz="0" w:space="0" w:color="auto"/>
            <w:right w:val="none" w:sz="0" w:space="0" w:color="auto"/>
          </w:divBdr>
        </w:div>
        <w:div w:id="568687547">
          <w:marLeft w:val="0"/>
          <w:marRight w:val="0"/>
          <w:marTop w:val="0"/>
          <w:marBottom w:val="0"/>
          <w:divBdr>
            <w:top w:val="none" w:sz="0" w:space="0" w:color="auto"/>
            <w:left w:val="none" w:sz="0" w:space="0" w:color="auto"/>
            <w:bottom w:val="none" w:sz="0" w:space="0" w:color="auto"/>
            <w:right w:val="none" w:sz="0" w:space="0" w:color="auto"/>
          </w:divBdr>
        </w:div>
        <w:div w:id="1963727525">
          <w:marLeft w:val="0"/>
          <w:marRight w:val="0"/>
          <w:marTop w:val="0"/>
          <w:marBottom w:val="0"/>
          <w:divBdr>
            <w:top w:val="none" w:sz="0" w:space="0" w:color="auto"/>
            <w:left w:val="none" w:sz="0" w:space="0" w:color="auto"/>
            <w:bottom w:val="none" w:sz="0" w:space="0" w:color="auto"/>
            <w:right w:val="none" w:sz="0" w:space="0" w:color="auto"/>
          </w:divBdr>
        </w:div>
        <w:div w:id="698625010">
          <w:marLeft w:val="0"/>
          <w:marRight w:val="0"/>
          <w:marTop w:val="0"/>
          <w:marBottom w:val="0"/>
          <w:divBdr>
            <w:top w:val="none" w:sz="0" w:space="0" w:color="auto"/>
            <w:left w:val="none" w:sz="0" w:space="0" w:color="auto"/>
            <w:bottom w:val="none" w:sz="0" w:space="0" w:color="auto"/>
            <w:right w:val="none" w:sz="0" w:space="0" w:color="auto"/>
          </w:divBdr>
        </w:div>
        <w:div w:id="60905667">
          <w:marLeft w:val="0"/>
          <w:marRight w:val="0"/>
          <w:marTop w:val="0"/>
          <w:marBottom w:val="0"/>
          <w:divBdr>
            <w:top w:val="none" w:sz="0" w:space="0" w:color="auto"/>
            <w:left w:val="none" w:sz="0" w:space="0" w:color="auto"/>
            <w:bottom w:val="none" w:sz="0" w:space="0" w:color="auto"/>
            <w:right w:val="none" w:sz="0" w:space="0" w:color="auto"/>
          </w:divBdr>
        </w:div>
        <w:div w:id="1202208737">
          <w:marLeft w:val="0"/>
          <w:marRight w:val="0"/>
          <w:marTop w:val="0"/>
          <w:marBottom w:val="0"/>
          <w:divBdr>
            <w:top w:val="none" w:sz="0" w:space="0" w:color="auto"/>
            <w:left w:val="none" w:sz="0" w:space="0" w:color="auto"/>
            <w:bottom w:val="none" w:sz="0" w:space="0" w:color="auto"/>
            <w:right w:val="none" w:sz="0" w:space="0" w:color="auto"/>
          </w:divBdr>
        </w:div>
        <w:div w:id="629752820">
          <w:marLeft w:val="0"/>
          <w:marRight w:val="0"/>
          <w:marTop w:val="0"/>
          <w:marBottom w:val="0"/>
          <w:divBdr>
            <w:top w:val="none" w:sz="0" w:space="0" w:color="auto"/>
            <w:left w:val="none" w:sz="0" w:space="0" w:color="auto"/>
            <w:bottom w:val="none" w:sz="0" w:space="0" w:color="auto"/>
            <w:right w:val="none" w:sz="0" w:space="0" w:color="auto"/>
          </w:divBdr>
        </w:div>
        <w:div w:id="86267749">
          <w:marLeft w:val="0"/>
          <w:marRight w:val="0"/>
          <w:marTop w:val="0"/>
          <w:marBottom w:val="0"/>
          <w:divBdr>
            <w:top w:val="none" w:sz="0" w:space="0" w:color="auto"/>
            <w:left w:val="none" w:sz="0" w:space="0" w:color="auto"/>
            <w:bottom w:val="none" w:sz="0" w:space="0" w:color="auto"/>
            <w:right w:val="none" w:sz="0" w:space="0" w:color="auto"/>
          </w:divBdr>
        </w:div>
        <w:div w:id="1895460357">
          <w:marLeft w:val="0"/>
          <w:marRight w:val="0"/>
          <w:marTop w:val="0"/>
          <w:marBottom w:val="0"/>
          <w:divBdr>
            <w:top w:val="none" w:sz="0" w:space="0" w:color="auto"/>
            <w:left w:val="none" w:sz="0" w:space="0" w:color="auto"/>
            <w:bottom w:val="none" w:sz="0" w:space="0" w:color="auto"/>
            <w:right w:val="none" w:sz="0" w:space="0" w:color="auto"/>
          </w:divBdr>
        </w:div>
        <w:div w:id="1872566226">
          <w:marLeft w:val="0"/>
          <w:marRight w:val="0"/>
          <w:marTop w:val="0"/>
          <w:marBottom w:val="0"/>
          <w:divBdr>
            <w:top w:val="none" w:sz="0" w:space="0" w:color="auto"/>
            <w:left w:val="none" w:sz="0" w:space="0" w:color="auto"/>
            <w:bottom w:val="none" w:sz="0" w:space="0" w:color="auto"/>
            <w:right w:val="none" w:sz="0" w:space="0" w:color="auto"/>
          </w:divBdr>
        </w:div>
        <w:div w:id="1684699206">
          <w:marLeft w:val="0"/>
          <w:marRight w:val="0"/>
          <w:marTop w:val="0"/>
          <w:marBottom w:val="0"/>
          <w:divBdr>
            <w:top w:val="none" w:sz="0" w:space="0" w:color="auto"/>
            <w:left w:val="none" w:sz="0" w:space="0" w:color="auto"/>
            <w:bottom w:val="none" w:sz="0" w:space="0" w:color="auto"/>
            <w:right w:val="none" w:sz="0" w:space="0" w:color="auto"/>
          </w:divBdr>
        </w:div>
        <w:div w:id="1215654653">
          <w:marLeft w:val="0"/>
          <w:marRight w:val="0"/>
          <w:marTop w:val="0"/>
          <w:marBottom w:val="0"/>
          <w:divBdr>
            <w:top w:val="none" w:sz="0" w:space="0" w:color="auto"/>
            <w:left w:val="none" w:sz="0" w:space="0" w:color="auto"/>
            <w:bottom w:val="none" w:sz="0" w:space="0" w:color="auto"/>
            <w:right w:val="none" w:sz="0" w:space="0" w:color="auto"/>
          </w:divBdr>
        </w:div>
        <w:div w:id="624964417">
          <w:marLeft w:val="0"/>
          <w:marRight w:val="0"/>
          <w:marTop w:val="0"/>
          <w:marBottom w:val="0"/>
          <w:divBdr>
            <w:top w:val="none" w:sz="0" w:space="0" w:color="auto"/>
            <w:left w:val="none" w:sz="0" w:space="0" w:color="auto"/>
            <w:bottom w:val="none" w:sz="0" w:space="0" w:color="auto"/>
            <w:right w:val="none" w:sz="0" w:space="0" w:color="auto"/>
          </w:divBdr>
        </w:div>
        <w:div w:id="1220433441">
          <w:marLeft w:val="0"/>
          <w:marRight w:val="0"/>
          <w:marTop w:val="0"/>
          <w:marBottom w:val="0"/>
          <w:divBdr>
            <w:top w:val="none" w:sz="0" w:space="0" w:color="auto"/>
            <w:left w:val="none" w:sz="0" w:space="0" w:color="auto"/>
            <w:bottom w:val="none" w:sz="0" w:space="0" w:color="auto"/>
            <w:right w:val="none" w:sz="0" w:space="0" w:color="auto"/>
          </w:divBdr>
        </w:div>
        <w:div w:id="1391542448">
          <w:marLeft w:val="0"/>
          <w:marRight w:val="0"/>
          <w:marTop w:val="0"/>
          <w:marBottom w:val="0"/>
          <w:divBdr>
            <w:top w:val="none" w:sz="0" w:space="0" w:color="auto"/>
            <w:left w:val="none" w:sz="0" w:space="0" w:color="auto"/>
            <w:bottom w:val="none" w:sz="0" w:space="0" w:color="auto"/>
            <w:right w:val="none" w:sz="0" w:space="0" w:color="auto"/>
          </w:divBdr>
        </w:div>
        <w:div w:id="671762658">
          <w:marLeft w:val="0"/>
          <w:marRight w:val="0"/>
          <w:marTop w:val="0"/>
          <w:marBottom w:val="0"/>
          <w:divBdr>
            <w:top w:val="none" w:sz="0" w:space="0" w:color="auto"/>
            <w:left w:val="none" w:sz="0" w:space="0" w:color="auto"/>
            <w:bottom w:val="none" w:sz="0" w:space="0" w:color="auto"/>
            <w:right w:val="none" w:sz="0" w:space="0" w:color="auto"/>
          </w:divBdr>
        </w:div>
        <w:div w:id="441996896">
          <w:marLeft w:val="0"/>
          <w:marRight w:val="0"/>
          <w:marTop w:val="0"/>
          <w:marBottom w:val="0"/>
          <w:divBdr>
            <w:top w:val="none" w:sz="0" w:space="0" w:color="auto"/>
            <w:left w:val="none" w:sz="0" w:space="0" w:color="auto"/>
            <w:bottom w:val="none" w:sz="0" w:space="0" w:color="auto"/>
            <w:right w:val="none" w:sz="0" w:space="0" w:color="auto"/>
          </w:divBdr>
        </w:div>
        <w:div w:id="848981987">
          <w:marLeft w:val="0"/>
          <w:marRight w:val="0"/>
          <w:marTop w:val="0"/>
          <w:marBottom w:val="0"/>
          <w:divBdr>
            <w:top w:val="none" w:sz="0" w:space="0" w:color="auto"/>
            <w:left w:val="none" w:sz="0" w:space="0" w:color="auto"/>
            <w:bottom w:val="none" w:sz="0" w:space="0" w:color="auto"/>
            <w:right w:val="none" w:sz="0" w:space="0" w:color="auto"/>
          </w:divBdr>
        </w:div>
        <w:div w:id="2023361119">
          <w:marLeft w:val="0"/>
          <w:marRight w:val="0"/>
          <w:marTop w:val="0"/>
          <w:marBottom w:val="0"/>
          <w:divBdr>
            <w:top w:val="none" w:sz="0" w:space="0" w:color="auto"/>
            <w:left w:val="none" w:sz="0" w:space="0" w:color="auto"/>
            <w:bottom w:val="none" w:sz="0" w:space="0" w:color="auto"/>
            <w:right w:val="none" w:sz="0" w:space="0" w:color="auto"/>
          </w:divBdr>
        </w:div>
        <w:div w:id="1946691445">
          <w:marLeft w:val="0"/>
          <w:marRight w:val="0"/>
          <w:marTop w:val="0"/>
          <w:marBottom w:val="0"/>
          <w:divBdr>
            <w:top w:val="none" w:sz="0" w:space="0" w:color="auto"/>
            <w:left w:val="none" w:sz="0" w:space="0" w:color="auto"/>
            <w:bottom w:val="none" w:sz="0" w:space="0" w:color="auto"/>
            <w:right w:val="none" w:sz="0" w:space="0" w:color="auto"/>
          </w:divBdr>
        </w:div>
        <w:div w:id="1456371358">
          <w:marLeft w:val="0"/>
          <w:marRight w:val="0"/>
          <w:marTop w:val="0"/>
          <w:marBottom w:val="0"/>
          <w:divBdr>
            <w:top w:val="none" w:sz="0" w:space="0" w:color="auto"/>
            <w:left w:val="none" w:sz="0" w:space="0" w:color="auto"/>
            <w:bottom w:val="none" w:sz="0" w:space="0" w:color="auto"/>
            <w:right w:val="none" w:sz="0" w:space="0" w:color="auto"/>
          </w:divBdr>
        </w:div>
        <w:div w:id="637613501">
          <w:marLeft w:val="0"/>
          <w:marRight w:val="0"/>
          <w:marTop w:val="0"/>
          <w:marBottom w:val="0"/>
          <w:divBdr>
            <w:top w:val="none" w:sz="0" w:space="0" w:color="auto"/>
            <w:left w:val="none" w:sz="0" w:space="0" w:color="auto"/>
            <w:bottom w:val="none" w:sz="0" w:space="0" w:color="auto"/>
            <w:right w:val="none" w:sz="0" w:space="0" w:color="auto"/>
          </w:divBdr>
        </w:div>
        <w:div w:id="720863010">
          <w:marLeft w:val="0"/>
          <w:marRight w:val="0"/>
          <w:marTop w:val="0"/>
          <w:marBottom w:val="0"/>
          <w:divBdr>
            <w:top w:val="none" w:sz="0" w:space="0" w:color="auto"/>
            <w:left w:val="none" w:sz="0" w:space="0" w:color="auto"/>
            <w:bottom w:val="none" w:sz="0" w:space="0" w:color="auto"/>
            <w:right w:val="none" w:sz="0" w:space="0" w:color="auto"/>
          </w:divBdr>
        </w:div>
        <w:div w:id="1997686846">
          <w:marLeft w:val="0"/>
          <w:marRight w:val="0"/>
          <w:marTop w:val="0"/>
          <w:marBottom w:val="0"/>
          <w:divBdr>
            <w:top w:val="none" w:sz="0" w:space="0" w:color="auto"/>
            <w:left w:val="none" w:sz="0" w:space="0" w:color="auto"/>
            <w:bottom w:val="none" w:sz="0" w:space="0" w:color="auto"/>
            <w:right w:val="none" w:sz="0" w:space="0" w:color="auto"/>
          </w:divBdr>
        </w:div>
        <w:div w:id="469595486">
          <w:marLeft w:val="0"/>
          <w:marRight w:val="0"/>
          <w:marTop w:val="0"/>
          <w:marBottom w:val="0"/>
          <w:divBdr>
            <w:top w:val="none" w:sz="0" w:space="0" w:color="auto"/>
            <w:left w:val="none" w:sz="0" w:space="0" w:color="auto"/>
            <w:bottom w:val="none" w:sz="0" w:space="0" w:color="auto"/>
            <w:right w:val="none" w:sz="0" w:space="0" w:color="auto"/>
          </w:divBdr>
        </w:div>
        <w:div w:id="1284382429">
          <w:marLeft w:val="0"/>
          <w:marRight w:val="0"/>
          <w:marTop w:val="0"/>
          <w:marBottom w:val="0"/>
          <w:divBdr>
            <w:top w:val="none" w:sz="0" w:space="0" w:color="auto"/>
            <w:left w:val="none" w:sz="0" w:space="0" w:color="auto"/>
            <w:bottom w:val="none" w:sz="0" w:space="0" w:color="auto"/>
            <w:right w:val="none" w:sz="0" w:space="0" w:color="auto"/>
          </w:divBdr>
        </w:div>
        <w:div w:id="604771805">
          <w:marLeft w:val="0"/>
          <w:marRight w:val="0"/>
          <w:marTop w:val="0"/>
          <w:marBottom w:val="0"/>
          <w:divBdr>
            <w:top w:val="none" w:sz="0" w:space="0" w:color="auto"/>
            <w:left w:val="none" w:sz="0" w:space="0" w:color="auto"/>
            <w:bottom w:val="none" w:sz="0" w:space="0" w:color="auto"/>
            <w:right w:val="none" w:sz="0" w:space="0" w:color="auto"/>
          </w:divBdr>
        </w:div>
        <w:div w:id="1031224972">
          <w:marLeft w:val="0"/>
          <w:marRight w:val="0"/>
          <w:marTop w:val="0"/>
          <w:marBottom w:val="0"/>
          <w:divBdr>
            <w:top w:val="none" w:sz="0" w:space="0" w:color="auto"/>
            <w:left w:val="none" w:sz="0" w:space="0" w:color="auto"/>
            <w:bottom w:val="none" w:sz="0" w:space="0" w:color="auto"/>
            <w:right w:val="none" w:sz="0" w:space="0" w:color="auto"/>
          </w:divBdr>
        </w:div>
        <w:div w:id="399139794">
          <w:marLeft w:val="0"/>
          <w:marRight w:val="0"/>
          <w:marTop w:val="0"/>
          <w:marBottom w:val="0"/>
          <w:divBdr>
            <w:top w:val="none" w:sz="0" w:space="0" w:color="auto"/>
            <w:left w:val="none" w:sz="0" w:space="0" w:color="auto"/>
            <w:bottom w:val="none" w:sz="0" w:space="0" w:color="auto"/>
            <w:right w:val="none" w:sz="0" w:space="0" w:color="auto"/>
          </w:divBdr>
        </w:div>
        <w:div w:id="556935712">
          <w:marLeft w:val="0"/>
          <w:marRight w:val="0"/>
          <w:marTop w:val="0"/>
          <w:marBottom w:val="0"/>
          <w:divBdr>
            <w:top w:val="none" w:sz="0" w:space="0" w:color="auto"/>
            <w:left w:val="none" w:sz="0" w:space="0" w:color="auto"/>
            <w:bottom w:val="none" w:sz="0" w:space="0" w:color="auto"/>
            <w:right w:val="none" w:sz="0" w:space="0" w:color="auto"/>
          </w:divBdr>
        </w:div>
        <w:div w:id="388652589">
          <w:marLeft w:val="0"/>
          <w:marRight w:val="0"/>
          <w:marTop w:val="0"/>
          <w:marBottom w:val="0"/>
          <w:divBdr>
            <w:top w:val="none" w:sz="0" w:space="0" w:color="auto"/>
            <w:left w:val="none" w:sz="0" w:space="0" w:color="auto"/>
            <w:bottom w:val="none" w:sz="0" w:space="0" w:color="auto"/>
            <w:right w:val="none" w:sz="0" w:space="0" w:color="auto"/>
          </w:divBdr>
        </w:div>
        <w:div w:id="199782244">
          <w:marLeft w:val="0"/>
          <w:marRight w:val="0"/>
          <w:marTop w:val="0"/>
          <w:marBottom w:val="0"/>
          <w:divBdr>
            <w:top w:val="none" w:sz="0" w:space="0" w:color="auto"/>
            <w:left w:val="none" w:sz="0" w:space="0" w:color="auto"/>
            <w:bottom w:val="none" w:sz="0" w:space="0" w:color="auto"/>
            <w:right w:val="none" w:sz="0" w:space="0" w:color="auto"/>
          </w:divBdr>
        </w:div>
        <w:div w:id="1999192712">
          <w:marLeft w:val="0"/>
          <w:marRight w:val="0"/>
          <w:marTop w:val="0"/>
          <w:marBottom w:val="0"/>
          <w:divBdr>
            <w:top w:val="none" w:sz="0" w:space="0" w:color="auto"/>
            <w:left w:val="none" w:sz="0" w:space="0" w:color="auto"/>
            <w:bottom w:val="none" w:sz="0" w:space="0" w:color="auto"/>
            <w:right w:val="none" w:sz="0" w:space="0" w:color="auto"/>
          </w:divBdr>
        </w:div>
        <w:div w:id="1865362667">
          <w:marLeft w:val="0"/>
          <w:marRight w:val="0"/>
          <w:marTop w:val="0"/>
          <w:marBottom w:val="0"/>
          <w:divBdr>
            <w:top w:val="none" w:sz="0" w:space="0" w:color="auto"/>
            <w:left w:val="none" w:sz="0" w:space="0" w:color="auto"/>
            <w:bottom w:val="none" w:sz="0" w:space="0" w:color="auto"/>
            <w:right w:val="none" w:sz="0" w:space="0" w:color="auto"/>
          </w:divBdr>
        </w:div>
        <w:div w:id="1049190819">
          <w:marLeft w:val="0"/>
          <w:marRight w:val="0"/>
          <w:marTop w:val="0"/>
          <w:marBottom w:val="0"/>
          <w:divBdr>
            <w:top w:val="none" w:sz="0" w:space="0" w:color="auto"/>
            <w:left w:val="none" w:sz="0" w:space="0" w:color="auto"/>
            <w:bottom w:val="none" w:sz="0" w:space="0" w:color="auto"/>
            <w:right w:val="none" w:sz="0" w:space="0" w:color="auto"/>
          </w:divBdr>
        </w:div>
        <w:div w:id="1599368371">
          <w:marLeft w:val="0"/>
          <w:marRight w:val="0"/>
          <w:marTop w:val="0"/>
          <w:marBottom w:val="0"/>
          <w:divBdr>
            <w:top w:val="none" w:sz="0" w:space="0" w:color="auto"/>
            <w:left w:val="none" w:sz="0" w:space="0" w:color="auto"/>
            <w:bottom w:val="none" w:sz="0" w:space="0" w:color="auto"/>
            <w:right w:val="none" w:sz="0" w:space="0" w:color="auto"/>
          </w:divBdr>
        </w:div>
        <w:div w:id="703822654">
          <w:marLeft w:val="0"/>
          <w:marRight w:val="0"/>
          <w:marTop w:val="0"/>
          <w:marBottom w:val="0"/>
          <w:divBdr>
            <w:top w:val="none" w:sz="0" w:space="0" w:color="auto"/>
            <w:left w:val="none" w:sz="0" w:space="0" w:color="auto"/>
            <w:bottom w:val="none" w:sz="0" w:space="0" w:color="auto"/>
            <w:right w:val="none" w:sz="0" w:space="0" w:color="auto"/>
          </w:divBdr>
        </w:div>
        <w:div w:id="544678953">
          <w:marLeft w:val="0"/>
          <w:marRight w:val="0"/>
          <w:marTop w:val="0"/>
          <w:marBottom w:val="0"/>
          <w:divBdr>
            <w:top w:val="none" w:sz="0" w:space="0" w:color="auto"/>
            <w:left w:val="none" w:sz="0" w:space="0" w:color="auto"/>
            <w:bottom w:val="none" w:sz="0" w:space="0" w:color="auto"/>
            <w:right w:val="none" w:sz="0" w:space="0" w:color="auto"/>
          </w:divBdr>
        </w:div>
        <w:div w:id="1031489330">
          <w:marLeft w:val="0"/>
          <w:marRight w:val="0"/>
          <w:marTop w:val="0"/>
          <w:marBottom w:val="0"/>
          <w:divBdr>
            <w:top w:val="none" w:sz="0" w:space="0" w:color="auto"/>
            <w:left w:val="none" w:sz="0" w:space="0" w:color="auto"/>
            <w:bottom w:val="none" w:sz="0" w:space="0" w:color="auto"/>
            <w:right w:val="none" w:sz="0" w:space="0" w:color="auto"/>
          </w:divBdr>
        </w:div>
        <w:div w:id="1691832383">
          <w:marLeft w:val="0"/>
          <w:marRight w:val="0"/>
          <w:marTop w:val="0"/>
          <w:marBottom w:val="0"/>
          <w:divBdr>
            <w:top w:val="none" w:sz="0" w:space="0" w:color="auto"/>
            <w:left w:val="none" w:sz="0" w:space="0" w:color="auto"/>
            <w:bottom w:val="none" w:sz="0" w:space="0" w:color="auto"/>
            <w:right w:val="none" w:sz="0" w:space="0" w:color="auto"/>
          </w:divBdr>
        </w:div>
        <w:div w:id="777529578">
          <w:marLeft w:val="0"/>
          <w:marRight w:val="0"/>
          <w:marTop w:val="0"/>
          <w:marBottom w:val="0"/>
          <w:divBdr>
            <w:top w:val="none" w:sz="0" w:space="0" w:color="auto"/>
            <w:left w:val="none" w:sz="0" w:space="0" w:color="auto"/>
            <w:bottom w:val="none" w:sz="0" w:space="0" w:color="auto"/>
            <w:right w:val="none" w:sz="0" w:space="0" w:color="auto"/>
          </w:divBdr>
        </w:div>
        <w:div w:id="585767662">
          <w:marLeft w:val="0"/>
          <w:marRight w:val="0"/>
          <w:marTop w:val="0"/>
          <w:marBottom w:val="0"/>
          <w:divBdr>
            <w:top w:val="none" w:sz="0" w:space="0" w:color="auto"/>
            <w:left w:val="none" w:sz="0" w:space="0" w:color="auto"/>
            <w:bottom w:val="none" w:sz="0" w:space="0" w:color="auto"/>
            <w:right w:val="none" w:sz="0" w:space="0" w:color="auto"/>
          </w:divBdr>
        </w:div>
        <w:div w:id="572398968">
          <w:marLeft w:val="0"/>
          <w:marRight w:val="0"/>
          <w:marTop w:val="0"/>
          <w:marBottom w:val="0"/>
          <w:divBdr>
            <w:top w:val="none" w:sz="0" w:space="0" w:color="auto"/>
            <w:left w:val="none" w:sz="0" w:space="0" w:color="auto"/>
            <w:bottom w:val="none" w:sz="0" w:space="0" w:color="auto"/>
            <w:right w:val="none" w:sz="0" w:space="0" w:color="auto"/>
          </w:divBdr>
        </w:div>
        <w:div w:id="624970216">
          <w:marLeft w:val="0"/>
          <w:marRight w:val="0"/>
          <w:marTop w:val="0"/>
          <w:marBottom w:val="0"/>
          <w:divBdr>
            <w:top w:val="none" w:sz="0" w:space="0" w:color="auto"/>
            <w:left w:val="none" w:sz="0" w:space="0" w:color="auto"/>
            <w:bottom w:val="none" w:sz="0" w:space="0" w:color="auto"/>
            <w:right w:val="none" w:sz="0" w:space="0" w:color="auto"/>
          </w:divBdr>
        </w:div>
        <w:div w:id="1649557434">
          <w:marLeft w:val="0"/>
          <w:marRight w:val="0"/>
          <w:marTop w:val="0"/>
          <w:marBottom w:val="0"/>
          <w:divBdr>
            <w:top w:val="none" w:sz="0" w:space="0" w:color="auto"/>
            <w:left w:val="none" w:sz="0" w:space="0" w:color="auto"/>
            <w:bottom w:val="none" w:sz="0" w:space="0" w:color="auto"/>
            <w:right w:val="none" w:sz="0" w:space="0" w:color="auto"/>
          </w:divBdr>
        </w:div>
        <w:div w:id="1703287356">
          <w:marLeft w:val="0"/>
          <w:marRight w:val="0"/>
          <w:marTop w:val="0"/>
          <w:marBottom w:val="0"/>
          <w:divBdr>
            <w:top w:val="none" w:sz="0" w:space="0" w:color="auto"/>
            <w:left w:val="none" w:sz="0" w:space="0" w:color="auto"/>
            <w:bottom w:val="none" w:sz="0" w:space="0" w:color="auto"/>
            <w:right w:val="none" w:sz="0" w:space="0" w:color="auto"/>
          </w:divBdr>
        </w:div>
        <w:div w:id="2144226347">
          <w:marLeft w:val="0"/>
          <w:marRight w:val="0"/>
          <w:marTop w:val="0"/>
          <w:marBottom w:val="0"/>
          <w:divBdr>
            <w:top w:val="none" w:sz="0" w:space="0" w:color="auto"/>
            <w:left w:val="none" w:sz="0" w:space="0" w:color="auto"/>
            <w:bottom w:val="none" w:sz="0" w:space="0" w:color="auto"/>
            <w:right w:val="none" w:sz="0" w:space="0" w:color="auto"/>
          </w:divBdr>
        </w:div>
        <w:div w:id="681972569">
          <w:marLeft w:val="0"/>
          <w:marRight w:val="0"/>
          <w:marTop w:val="0"/>
          <w:marBottom w:val="0"/>
          <w:divBdr>
            <w:top w:val="none" w:sz="0" w:space="0" w:color="auto"/>
            <w:left w:val="none" w:sz="0" w:space="0" w:color="auto"/>
            <w:bottom w:val="none" w:sz="0" w:space="0" w:color="auto"/>
            <w:right w:val="none" w:sz="0" w:space="0" w:color="auto"/>
          </w:divBdr>
        </w:div>
        <w:div w:id="1482380141">
          <w:marLeft w:val="0"/>
          <w:marRight w:val="0"/>
          <w:marTop w:val="0"/>
          <w:marBottom w:val="0"/>
          <w:divBdr>
            <w:top w:val="none" w:sz="0" w:space="0" w:color="auto"/>
            <w:left w:val="none" w:sz="0" w:space="0" w:color="auto"/>
            <w:bottom w:val="none" w:sz="0" w:space="0" w:color="auto"/>
            <w:right w:val="none" w:sz="0" w:space="0" w:color="auto"/>
          </w:divBdr>
        </w:div>
        <w:div w:id="316880696">
          <w:marLeft w:val="0"/>
          <w:marRight w:val="0"/>
          <w:marTop w:val="0"/>
          <w:marBottom w:val="0"/>
          <w:divBdr>
            <w:top w:val="none" w:sz="0" w:space="0" w:color="auto"/>
            <w:left w:val="none" w:sz="0" w:space="0" w:color="auto"/>
            <w:bottom w:val="none" w:sz="0" w:space="0" w:color="auto"/>
            <w:right w:val="none" w:sz="0" w:space="0" w:color="auto"/>
          </w:divBdr>
        </w:div>
        <w:div w:id="56975339">
          <w:marLeft w:val="0"/>
          <w:marRight w:val="0"/>
          <w:marTop w:val="0"/>
          <w:marBottom w:val="0"/>
          <w:divBdr>
            <w:top w:val="none" w:sz="0" w:space="0" w:color="auto"/>
            <w:left w:val="none" w:sz="0" w:space="0" w:color="auto"/>
            <w:bottom w:val="none" w:sz="0" w:space="0" w:color="auto"/>
            <w:right w:val="none" w:sz="0" w:space="0" w:color="auto"/>
          </w:divBdr>
        </w:div>
        <w:div w:id="1701321037">
          <w:marLeft w:val="0"/>
          <w:marRight w:val="0"/>
          <w:marTop w:val="0"/>
          <w:marBottom w:val="0"/>
          <w:divBdr>
            <w:top w:val="none" w:sz="0" w:space="0" w:color="auto"/>
            <w:left w:val="none" w:sz="0" w:space="0" w:color="auto"/>
            <w:bottom w:val="none" w:sz="0" w:space="0" w:color="auto"/>
            <w:right w:val="none" w:sz="0" w:space="0" w:color="auto"/>
          </w:divBdr>
        </w:div>
        <w:div w:id="1034229892">
          <w:marLeft w:val="0"/>
          <w:marRight w:val="0"/>
          <w:marTop w:val="0"/>
          <w:marBottom w:val="0"/>
          <w:divBdr>
            <w:top w:val="none" w:sz="0" w:space="0" w:color="auto"/>
            <w:left w:val="none" w:sz="0" w:space="0" w:color="auto"/>
            <w:bottom w:val="none" w:sz="0" w:space="0" w:color="auto"/>
            <w:right w:val="none" w:sz="0" w:space="0" w:color="auto"/>
          </w:divBdr>
        </w:div>
        <w:div w:id="402795970">
          <w:marLeft w:val="0"/>
          <w:marRight w:val="0"/>
          <w:marTop w:val="0"/>
          <w:marBottom w:val="0"/>
          <w:divBdr>
            <w:top w:val="none" w:sz="0" w:space="0" w:color="auto"/>
            <w:left w:val="none" w:sz="0" w:space="0" w:color="auto"/>
            <w:bottom w:val="none" w:sz="0" w:space="0" w:color="auto"/>
            <w:right w:val="none" w:sz="0" w:space="0" w:color="auto"/>
          </w:divBdr>
        </w:div>
        <w:div w:id="156003076">
          <w:marLeft w:val="0"/>
          <w:marRight w:val="0"/>
          <w:marTop w:val="0"/>
          <w:marBottom w:val="0"/>
          <w:divBdr>
            <w:top w:val="none" w:sz="0" w:space="0" w:color="auto"/>
            <w:left w:val="none" w:sz="0" w:space="0" w:color="auto"/>
            <w:bottom w:val="none" w:sz="0" w:space="0" w:color="auto"/>
            <w:right w:val="none" w:sz="0" w:space="0" w:color="auto"/>
          </w:divBdr>
        </w:div>
        <w:div w:id="398985052">
          <w:marLeft w:val="0"/>
          <w:marRight w:val="0"/>
          <w:marTop w:val="0"/>
          <w:marBottom w:val="0"/>
          <w:divBdr>
            <w:top w:val="none" w:sz="0" w:space="0" w:color="auto"/>
            <w:left w:val="none" w:sz="0" w:space="0" w:color="auto"/>
            <w:bottom w:val="none" w:sz="0" w:space="0" w:color="auto"/>
            <w:right w:val="none" w:sz="0" w:space="0" w:color="auto"/>
          </w:divBdr>
        </w:div>
        <w:div w:id="1412701462">
          <w:marLeft w:val="0"/>
          <w:marRight w:val="0"/>
          <w:marTop w:val="0"/>
          <w:marBottom w:val="0"/>
          <w:divBdr>
            <w:top w:val="none" w:sz="0" w:space="0" w:color="auto"/>
            <w:left w:val="none" w:sz="0" w:space="0" w:color="auto"/>
            <w:bottom w:val="none" w:sz="0" w:space="0" w:color="auto"/>
            <w:right w:val="none" w:sz="0" w:space="0" w:color="auto"/>
          </w:divBdr>
        </w:div>
        <w:div w:id="1467969162">
          <w:marLeft w:val="0"/>
          <w:marRight w:val="0"/>
          <w:marTop w:val="0"/>
          <w:marBottom w:val="0"/>
          <w:divBdr>
            <w:top w:val="none" w:sz="0" w:space="0" w:color="auto"/>
            <w:left w:val="none" w:sz="0" w:space="0" w:color="auto"/>
            <w:bottom w:val="none" w:sz="0" w:space="0" w:color="auto"/>
            <w:right w:val="none" w:sz="0" w:space="0" w:color="auto"/>
          </w:divBdr>
        </w:div>
        <w:div w:id="1199732990">
          <w:marLeft w:val="0"/>
          <w:marRight w:val="0"/>
          <w:marTop w:val="0"/>
          <w:marBottom w:val="0"/>
          <w:divBdr>
            <w:top w:val="none" w:sz="0" w:space="0" w:color="auto"/>
            <w:left w:val="none" w:sz="0" w:space="0" w:color="auto"/>
            <w:bottom w:val="none" w:sz="0" w:space="0" w:color="auto"/>
            <w:right w:val="none" w:sz="0" w:space="0" w:color="auto"/>
          </w:divBdr>
        </w:div>
        <w:div w:id="1660305247">
          <w:marLeft w:val="0"/>
          <w:marRight w:val="0"/>
          <w:marTop w:val="0"/>
          <w:marBottom w:val="0"/>
          <w:divBdr>
            <w:top w:val="none" w:sz="0" w:space="0" w:color="auto"/>
            <w:left w:val="none" w:sz="0" w:space="0" w:color="auto"/>
            <w:bottom w:val="none" w:sz="0" w:space="0" w:color="auto"/>
            <w:right w:val="none" w:sz="0" w:space="0" w:color="auto"/>
          </w:divBdr>
        </w:div>
        <w:div w:id="905188758">
          <w:marLeft w:val="0"/>
          <w:marRight w:val="0"/>
          <w:marTop w:val="0"/>
          <w:marBottom w:val="0"/>
          <w:divBdr>
            <w:top w:val="none" w:sz="0" w:space="0" w:color="auto"/>
            <w:left w:val="none" w:sz="0" w:space="0" w:color="auto"/>
            <w:bottom w:val="none" w:sz="0" w:space="0" w:color="auto"/>
            <w:right w:val="none" w:sz="0" w:space="0" w:color="auto"/>
          </w:divBdr>
        </w:div>
        <w:div w:id="961689665">
          <w:marLeft w:val="0"/>
          <w:marRight w:val="0"/>
          <w:marTop w:val="0"/>
          <w:marBottom w:val="0"/>
          <w:divBdr>
            <w:top w:val="none" w:sz="0" w:space="0" w:color="auto"/>
            <w:left w:val="none" w:sz="0" w:space="0" w:color="auto"/>
            <w:bottom w:val="none" w:sz="0" w:space="0" w:color="auto"/>
            <w:right w:val="none" w:sz="0" w:space="0" w:color="auto"/>
          </w:divBdr>
        </w:div>
        <w:div w:id="1097555470">
          <w:marLeft w:val="0"/>
          <w:marRight w:val="0"/>
          <w:marTop w:val="0"/>
          <w:marBottom w:val="0"/>
          <w:divBdr>
            <w:top w:val="none" w:sz="0" w:space="0" w:color="auto"/>
            <w:left w:val="none" w:sz="0" w:space="0" w:color="auto"/>
            <w:bottom w:val="none" w:sz="0" w:space="0" w:color="auto"/>
            <w:right w:val="none" w:sz="0" w:space="0" w:color="auto"/>
          </w:divBdr>
        </w:div>
        <w:div w:id="1919706634">
          <w:marLeft w:val="0"/>
          <w:marRight w:val="0"/>
          <w:marTop w:val="0"/>
          <w:marBottom w:val="0"/>
          <w:divBdr>
            <w:top w:val="none" w:sz="0" w:space="0" w:color="auto"/>
            <w:left w:val="none" w:sz="0" w:space="0" w:color="auto"/>
            <w:bottom w:val="none" w:sz="0" w:space="0" w:color="auto"/>
            <w:right w:val="none" w:sz="0" w:space="0" w:color="auto"/>
          </w:divBdr>
        </w:div>
        <w:div w:id="1156459753">
          <w:marLeft w:val="0"/>
          <w:marRight w:val="0"/>
          <w:marTop w:val="0"/>
          <w:marBottom w:val="0"/>
          <w:divBdr>
            <w:top w:val="none" w:sz="0" w:space="0" w:color="auto"/>
            <w:left w:val="none" w:sz="0" w:space="0" w:color="auto"/>
            <w:bottom w:val="none" w:sz="0" w:space="0" w:color="auto"/>
            <w:right w:val="none" w:sz="0" w:space="0" w:color="auto"/>
          </w:divBdr>
        </w:div>
        <w:div w:id="110981495">
          <w:marLeft w:val="0"/>
          <w:marRight w:val="0"/>
          <w:marTop w:val="0"/>
          <w:marBottom w:val="0"/>
          <w:divBdr>
            <w:top w:val="none" w:sz="0" w:space="0" w:color="auto"/>
            <w:left w:val="none" w:sz="0" w:space="0" w:color="auto"/>
            <w:bottom w:val="none" w:sz="0" w:space="0" w:color="auto"/>
            <w:right w:val="none" w:sz="0" w:space="0" w:color="auto"/>
          </w:divBdr>
        </w:div>
        <w:div w:id="168714496">
          <w:marLeft w:val="0"/>
          <w:marRight w:val="0"/>
          <w:marTop w:val="0"/>
          <w:marBottom w:val="0"/>
          <w:divBdr>
            <w:top w:val="none" w:sz="0" w:space="0" w:color="auto"/>
            <w:left w:val="none" w:sz="0" w:space="0" w:color="auto"/>
            <w:bottom w:val="none" w:sz="0" w:space="0" w:color="auto"/>
            <w:right w:val="none" w:sz="0" w:space="0" w:color="auto"/>
          </w:divBdr>
        </w:div>
        <w:div w:id="1554267562">
          <w:marLeft w:val="0"/>
          <w:marRight w:val="0"/>
          <w:marTop w:val="0"/>
          <w:marBottom w:val="0"/>
          <w:divBdr>
            <w:top w:val="none" w:sz="0" w:space="0" w:color="auto"/>
            <w:left w:val="none" w:sz="0" w:space="0" w:color="auto"/>
            <w:bottom w:val="none" w:sz="0" w:space="0" w:color="auto"/>
            <w:right w:val="none" w:sz="0" w:space="0" w:color="auto"/>
          </w:divBdr>
        </w:div>
        <w:div w:id="1112286984">
          <w:marLeft w:val="0"/>
          <w:marRight w:val="0"/>
          <w:marTop w:val="0"/>
          <w:marBottom w:val="0"/>
          <w:divBdr>
            <w:top w:val="none" w:sz="0" w:space="0" w:color="auto"/>
            <w:left w:val="none" w:sz="0" w:space="0" w:color="auto"/>
            <w:bottom w:val="none" w:sz="0" w:space="0" w:color="auto"/>
            <w:right w:val="none" w:sz="0" w:space="0" w:color="auto"/>
          </w:divBdr>
        </w:div>
        <w:div w:id="31737392">
          <w:marLeft w:val="0"/>
          <w:marRight w:val="0"/>
          <w:marTop w:val="0"/>
          <w:marBottom w:val="0"/>
          <w:divBdr>
            <w:top w:val="none" w:sz="0" w:space="0" w:color="auto"/>
            <w:left w:val="none" w:sz="0" w:space="0" w:color="auto"/>
            <w:bottom w:val="none" w:sz="0" w:space="0" w:color="auto"/>
            <w:right w:val="none" w:sz="0" w:space="0" w:color="auto"/>
          </w:divBdr>
        </w:div>
        <w:div w:id="1173059981">
          <w:marLeft w:val="0"/>
          <w:marRight w:val="0"/>
          <w:marTop w:val="0"/>
          <w:marBottom w:val="0"/>
          <w:divBdr>
            <w:top w:val="none" w:sz="0" w:space="0" w:color="auto"/>
            <w:left w:val="none" w:sz="0" w:space="0" w:color="auto"/>
            <w:bottom w:val="none" w:sz="0" w:space="0" w:color="auto"/>
            <w:right w:val="none" w:sz="0" w:space="0" w:color="auto"/>
          </w:divBdr>
        </w:div>
        <w:div w:id="1354191708">
          <w:marLeft w:val="0"/>
          <w:marRight w:val="0"/>
          <w:marTop w:val="0"/>
          <w:marBottom w:val="0"/>
          <w:divBdr>
            <w:top w:val="none" w:sz="0" w:space="0" w:color="auto"/>
            <w:left w:val="none" w:sz="0" w:space="0" w:color="auto"/>
            <w:bottom w:val="none" w:sz="0" w:space="0" w:color="auto"/>
            <w:right w:val="none" w:sz="0" w:space="0" w:color="auto"/>
          </w:divBdr>
        </w:div>
        <w:div w:id="601186514">
          <w:marLeft w:val="0"/>
          <w:marRight w:val="0"/>
          <w:marTop w:val="0"/>
          <w:marBottom w:val="0"/>
          <w:divBdr>
            <w:top w:val="none" w:sz="0" w:space="0" w:color="auto"/>
            <w:left w:val="none" w:sz="0" w:space="0" w:color="auto"/>
            <w:bottom w:val="none" w:sz="0" w:space="0" w:color="auto"/>
            <w:right w:val="none" w:sz="0" w:space="0" w:color="auto"/>
          </w:divBdr>
        </w:div>
        <w:div w:id="1992173925">
          <w:marLeft w:val="0"/>
          <w:marRight w:val="0"/>
          <w:marTop w:val="0"/>
          <w:marBottom w:val="0"/>
          <w:divBdr>
            <w:top w:val="none" w:sz="0" w:space="0" w:color="auto"/>
            <w:left w:val="none" w:sz="0" w:space="0" w:color="auto"/>
            <w:bottom w:val="none" w:sz="0" w:space="0" w:color="auto"/>
            <w:right w:val="none" w:sz="0" w:space="0" w:color="auto"/>
          </w:divBdr>
        </w:div>
        <w:div w:id="523054780">
          <w:marLeft w:val="0"/>
          <w:marRight w:val="0"/>
          <w:marTop w:val="0"/>
          <w:marBottom w:val="0"/>
          <w:divBdr>
            <w:top w:val="none" w:sz="0" w:space="0" w:color="auto"/>
            <w:left w:val="none" w:sz="0" w:space="0" w:color="auto"/>
            <w:bottom w:val="none" w:sz="0" w:space="0" w:color="auto"/>
            <w:right w:val="none" w:sz="0" w:space="0" w:color="auto"/>
          </w:divBdr>
        </w:div>
        <w:div w:id="1698580105">
          <w:marLeft w:val="0"/>
          <w:marRight w:val="0"/>
          <w:marTop w:val="0"/>
          <w:marBottom w:val="0"/>
          <w:divBdr>
            <w:top w:val="none" w:sz="0" w:space="0" w:color="auto"/>
            <w:left w:val="none" w:sz="0" w:space="0" w:color="auto"/>
            <w:bottom w:val="none" w:sz="0" w:space="0" w:color="auto"/>
            <w:right w:val="none" w:sz="0" w:space="0" w:color="auto"/>
          </w:divBdr>
        </w:div>
        <w:div w:id="328604897">
          <w:marLeft w:val="0"/>
          <w:marRight w:val="0"/>
          <w:marTop w:val="0"/>
          <w:marBottom w:val="0"/>
          <w:divBdr>
            <w:top w:val="none" w:sz="0" w:space="0" w:color="auto"/>
            <w:left w:val="none" w:sz="0" w:space="0" w:color="auto"/>
            <w:bottom w:val="none" w:sz="0" w:space="0" w:color="auto"/>
            <w:right w:val="none" w:sz="0" w:space="0" w:color="auto"/>
          </w:divBdr>
        </w:div>
        <w:div w:id="1743142888">
          <w:marLeft w:val="0"/>
          <w:marRight w:val="0"/>
          <w:marTop w:val="0"/>
          <w:marBottom w:val="0"/>
          <w:divBdr>
            <w:top w:val="none" w:sz="0" w:space="0" w:color="auto"/>
            <w:left w:val="none" w:sz="0" w:space="0" w:color="auto"/>
            <w:bottom w:val="none" w:sz="0" w:space="0" w:color="auto"/>
            <w:right w:val="none" w:sz="0" w:space="0" w:color="auto"/>
          </w:divBdr>
        </w:div>
        <w:div w:id="1088695202">
          <w:marLeft w:val="0"/>
          <w:marRight w:val="0"/>
          <w:marTop w:val="0"/>
          <w:marBottom w:val="0"/>
          <w:divBdr>
            <w:top w:val="none" w:sz="0" w:space="0" w:color="auto"/>
            <w:left w:val="none" w:sz="0" w:space="0" w:color="auto"/>
            <w:bottom w:val="none" w:sz="0" w:space="0" w:color="auto"/>
            <w:right w:val="none" w:sz="0" w:space="0" w:color="auto"/>
          </w:divBdr>
        </w:div>
        <w:div w:id="1877229456">
          <w:marLeft w:val="0"/>
          <w:marRight w:val="0"/>
          <w:marTop w:val="0"/>
          <w:marBottom w:val="0"/>
          <w:divBdr>
            <w:top w:val="none" w:sz="0" w:space="0" w:color="auto"/>
            <w:left w:val="none" w:sz="0" w:space="0" w:color="auto"/>
            <w:bottom w:val="none" w:sz="0" w:space="0" w:color="auto"/>
            <w:right w:val="none" w:sz="0" w:space="0" w:color="auto"/>
          </w:divBdr>
        </w:div>
        <w:div w:id="360865828">
          <w:marLeft w:val="0"/>
          <w:marRight w:val="0"/>
          <w:marTop w:val="0"/>
          <w:marBottom w:val="0"/>
          <w:divBdr>
            <w:top w:val="none" w:sz="0" w:space="0" w:color="auto"/>
            <w:left w:val="none" w:sz="0" w:space="0" w:color="auto"/>
            <w:bottom w:val="none" w:sz="0" w:space="0" w:color="auto"/>
            <w:right w:val="none" w:sz="0" w:space="0" w:color="auto"/>
          </w:divBdr>
        </w:div>
        <w:div w:id="1836796185">
          <w:marLeft w:val="0"/>
          <w:marRight w:val="0"/>
          <w:marTop w:val="0"/>
          <w:marBottom w:val="0"/>
          <w:divBdr>
            <w:top w:val="none" w:sz="0" w:space="0" w:color="auto"/>
            <w:left w:val="none" w:sz="0" w:space="0" w:color="auto"/>
            <w:bottom w:val="none" w:sz="0" w:space="0" w:color="auto"/>
            <w:right w:val="none" w:sz="0" w:space="0" w:color="auto"/>
          </w:divBdr>
        </w:div>
        <w:div w:id="1714965866">
          <w:marLeft w:val="0"/>
          <w:marRight w:val="0"/>
          <w:marTop w:val="0"/>
          <w:marBottom w:val="0"/>
          <w:divBdr>
            <w:top w:val="none" w:sz="0" w:space="0" w:color="auto"/>
            <w:left w:val="none" w:sz="0" w:space="0" w:color="auto"/>
            <w:bottom w:val="none" w:sz="0" w:space="0" w:color="auto"/>
            <w:right w:val="none" w:sz="0" w:space="0" w:color="auto"/>
          </w:divBdr>
        </w:div>
        <w:div w:id="19867268">
          <w:marLeft w:val="0"/>
          <w:marRight w:val="0"/>
          <w:marTop w:val="0"/>
          <w:marBottom w:val="0"/>
          <w:divBdr>
            <w:top w:val="none" w:sz="0" w:space="0" w:color="auto"/>
            <w:left w:val="none" w:sz="0" w:space="0" w:color="auto"/>
            <w:bottom w:val="none" w:sz="0" w:space="0" w:color="auto"/>
            <w:right w:val="none" w:sz="0" w:space="0" w:color="auto"/>
          </w:divBdr>
        </w:div>
        <w:div w:id="541135983">
          <w:marLeft w:val="0"/>
          <w:marRight w:val="0"/>
          <w:marTop w:val="0"/>
          <w:marBottom w:val="0"/>
          <w:divBdr>
            <w:top w:val="none" w:sz="0" w:space="0" w:color="auto"/>
            <w:left w:val="none" w:sz="0" w:space="0" w:color="auto"/>
            <w:bottom w:val="none" w:sz="0" w:space="0" w:color="auto"/>
            <w:right w:val="none" w:sz="0" w:space="0" w:color="auto"/>
          </w:divBdr>
        </w:div>
        <w:div w:id="1833523325">
          <w:marLeft w:val="0"/>
          <w:marRight w:val="0"/>
          <w:marTop w:val="0"/>
          <w:marBottom w:val="0"/>
          <w:divBdr>
            <w:top w:val="none" w:sz="0" w:space="0" w:color="auto"/>
            <w:left w:val="none" w:sz="0" w:space="0" w:color="auto"/>
            <w:bottom w:val="none" w:sz="0" w:space="0" w:color="auto"/>
            <w:right w:val="none" w:sz="0" w:space="0" w:color="auto"/>
          </w:divBdr>
        </w:div>
        <w:div w:id="1241327762">
          <w:marLeft w:val="0"/>
          <w:marRight w:val="0"/>
          <w:marTop w:val="0"/>
          <w:marBottom w:val="0"/>
          <w:divBdr>
            <w:top w:val="none" w:sz="0" w:space="0" w:color="auto"/>
            <w:left w:val="none" w:sz="0" w:space="0" w:color="auto"/>
            <w:bottom w:val="none" w:sz="0" w:space="0" w:color="auto"/>
            <w:right w:val="none" w:sz="0" w:space="0" w:color="auto"/>
          </w:divBdr>
        </w:div>
        <w:div w:id="68818085">
          <w:marLeft w:val="0"/>
          <w:marRight w:val="0"/>
          <w:marTop w:val="0"/>
          <w:marBottom w:val="0"/>
          <w:divBdr>
            <w:top w:val="none" w:sz="0" w:space="0" w:color="auto"/>
            <w:left w:val="none" w:sz="0" w:space="0" w:color="auto"/>
            <w:bottom w:val="none" w:sz="0" w:space="0" w:color="auto"/>
            <w:right w:val="none" w:sz="0" w:space="0" w:color="auto"/>
          </w:divBdr>
        </w:div>
        <w:div w:id="2076664760">
          <w:marLeft w:val="0"/>
          <w:marRight w:val="0"/>
          <w:marTop w:val="0"/>
          <w:marBottom w:val="0"/>
          <w:divBdr>
            <w:top w:val="none" w:sz="0" w:space="0" w:color="auto"/>
            <w:left w:val="none" w:sz="0" w:space="0" w:color="auto"/>
            <w:bottom w:val="none" w:sz="0" w:space="0" w:color="auto"/>
            <w:right w:val="none" w:sz="0" w:space="0" w:color="auto"/>
          </w:divBdr>
        </w:div>
        <w:div w:id="696583954">
          <w:marLeft w:val="0"/>
          <w:marRight w:val="0"/>
          <w:marTop w:val="0"/>
          <w:marBottom w:val="0"/>
          <w:divBdr>
            <w:top w:val="none" w:sz="0" w:space="0" w:color="auto"/>
            <w:left w:val="none" w:sz="0" w:space="0" w:color="auto"/>
            <w:bottom w:val="none" w:sz="0" w:space="0" w:color="auto"/>
            <w:right w:val="none" w:sz="0" w:space="0" w:color="auto"/>
          </w:divBdr>
        </w:div>
        <w:div w:id="1114976830">
          <w:marLeft w:val="0"/>
          <w:marRight w:val="0"/>
          <w:marTop w:val="0"/>
          <w:marBottom w:val="0"/>
          <w:divBdr>
            <w:top w:val="none" w:sz="0" w:space="0" w:color="auto"/>
            <w:left w:val="none" w:sz="0" w:space="0" w:color="auto"/>
            <w:bottom w:val="none" w:sz="0" w:space="0" w:color="auto"/>
            <w:right w:val="none" w:sz="0" w:space="0" w:color="auto"/>
          </w:divBdr>
        </w:div>
        <w:div w:id="2036497818">
          <w:marLeft w:val="0"/>
          <w:marRight w:val="0"/>
          <w:marTop w:val="0"/>
          <w:marBottom w:val="0"/>
          <w:divBdr>
            <w:top w:val="none" w:sz="0" w:space="0" w:color="auto"/>
            <w:left w:val="none" w:sz="0" w:space="0" w:color="auto"/>
            <w:bottom w:val="none" w:sz="0" w:space="0" w:color="auto"/>
            <w:right w:val="none" w:sz="0" w:space="0" w:color="auto"/>
          </w:divBdr>
        </w:div>
        <w:div w:id="534579404">
          <w:marLeft w:val="0"/>
          <w:marRight w:val="0"/>
          <w:marTop w:val="0"/>
          <w:marBottom w:val="0"/>
          <w:divBdr>
            <w:top w:val="none" w:sz="0" w:space="0" w:color="auto"/>
            <w:left w:val="none" w:sz="0" w:space="0" w:color="auto"/>
            <w:bottom w:val="none" w:sz="0" w:space="0" w:color="auto"/>
            <w:right w:val="none" w:sz="0" w:space="0" w:color="auto"/>
          </w:divBdr>
        </w:div>
        <w:div w:id="2114980123">
          <w:marLeft w:val="0"/>
          <w:marRight w:val="0"/>
          <w:marTop w:val="0"/>
          <w:marBottom w:val="0"/>
          <w:divBdr>
            <w:top w:val="none" w:sz="0" w:space="0" w:color="auto"/>
            <w:left w:val="none" w:sz="0" w:space="0" w:color="auto"/>
            <w:bottom w:val="none" w:sz="0" w:space="0" w:color="auto"/>
            <w:right w:val="none" w:sz="0" w:space="0" w:color="auto"/>
          </w:divBdr>
        </w:div>
        <w:div w:id="1853185863">
          <w:marLeft w:val="0"/>
          <w:marRight w:val="0"/>
          <w:marTop w:val="0"/>
          <w:marBottom w:val="0"/>
          <w:divBdr>
            <w:top w:val="none" w:sz="0" w:space="0" w:color="auto"/>
            <w:left w:val="none" w:sz="0" w:space="0" w:color="auto"/>
            <w:bottom w:val="none" w:sz="0" w:space="0" w:color="auto"/>
            <w:right w:val="none" w:sz="0" w:space="0" w:color="auto"/>
          </w:divBdr>
        </w:div>
        <w:div w:id="1065420003">
          <w:marLeft w:val="0"/>
          <w:marRight w:val="0"/>
          <w:marTop w:val="0"/>
          <w:marBottom w:val="0"/>
          <w:divBdr>
            <w:top w:val="none" w:sz="0" w:space="0" w:color="auto"/>
            <w:left w:val="none" w:sz="0" w:space="0" w:color="auto"/>
            <w:bottom w:val="none" w:sz="0" w:space="0" w:color="auto"/>
            <w:right w:val="none" w:sz="0" w:space="0" w:color="auto"/>
          </w:divBdr>
        </w:div>
        <w:div w:id="1983004685">
          <w:marLeft w:val="0"/>
          <w:marRight w:val="0"/>
          <w:marTop w:val="0"/>
          <w:marBottom w:val="0"/>
          <w:divBdr>
            <w:top w:val="none" w:sz="0" w:space="0" w:color="auto"/>
            <w:left w:val="none" w:sz="0" w:space="0" w:color="auto"/>
            <w:bottom w:val="none" w:sz="0" w:space="0" w:color="auto"/>
            <w:right w:val="none" w:sz="0" w:space="0" w:color="auto"/>
          </w:divBdr>
        </w:div>
        <w:div w:id="1566528870">
          <w:marLeft w:val="0"/>
          <w:marRight w:val="0"/>
          <w:marTop w:val="0"/>
          <w:marBottom w:val="0"/>
          <w:divBdr>
            <w:top w:val="none" w:sz="0" w:space="0" w:color="auto"/>
            <w:left w:val="none" w:sz="0" w:space="0" w:color="auto"/>
            <w:bottom w:val="none" w:sz="0" w:space="0" w:color="auto"/>
            <w:right w:val="none" w:sz="0" w:space="0" w:color="auto"/>
          </w:divBdr>
        </w:div>
        <w:div w:id="1054086244">
          <w:marLeft w:val="0"/>
          <w:marRight w:val="0"/>
          <w:marTop w:val="0"/>
          <w:marBottom w:val="0"/>
          <w:divBdr>
            <w:top w:val="none" w:sz="0" w:space="0" w:color="auto"/>
            <w:left w:val="none" w:sz="0" w:space="0" w:color="auto"/>
            <w:bottom w:val="none" w:sz="0" w:space="0" w:color="auto"/>
            <w:right w:val="none" w:sz="0" w:space="0" w:color="auto"/>
          </w:divBdr>
        </w:div>
        <w:div w:id="1181161778">
          <w:marLeft w:val="0"/>
          <w:marRight w:val="0"/>
          <w:marTop w:val="0"/>
          <w:marBottom w:val="0"/>
          <w:divBdr>
            <w:top w:val="none" w:sz="0" w:space="0" w:color="auto"/>
            <w:left w:val="none" w:sz="0" w:space="0" w:color="auto"/>
            <w:bottom w:val="none" w:sz="0" w:space="0" w:color="auto"/>
            <w:right w:val="none" w:sz="0" w:space="0" w:color="auto"/>
          </w:divBdr>
        </w:div>
        <w:div w:id="605036697">
          <w:marLeft w:val="0"/>
          <w:marRight w:val="0"/>
          <w:marTop w:val="0"/>
          <w:marBottom w:val="0"/>
          <w:divBdr>
            <w:top w:val="none" w:sz="0" w:space="0" w:color="auto"/>
            <w:left w:val="none" w:sz="0" w:space="0" w:color="auto"/>
            <w:bottom w:val="none" w:sz="0" w:space="0" w:color="auto"/>
            <w:right w:val="none" w:sz="0" w:space="0" w:color="auto"/>
          </w:divBdr>
        </w:div>
        <w:div w:id="486554594">
          <w:marLeft w:val="0"/>
          <w:marRight w:val="0"/>
          <w:marTop w:val="0"/>
          <w:marBottom w:val="0"/>
          <w:divBdr>
            <w:top w:val="none" w:sz="0" w:space="0" w:color="auto"/>
            <w:left w:val="none" w:sz="0" w:space="0" w:color="auto"/>
            <w:bottom w:val="none" w:sz="0" w:space="0" w:color="auto"/>
            <w:right w:val="none" w:sz="0" w:space="0" w:color="auto"/>
          </w:divBdr>
        </w:div>
        <w:div w:id="1782530451">
          <w:marLeft w:val="0"/>
          <w:marRight w:val="0"/>
          <w:marTop w:val="0"/>
          <w:marBottom w:val="0"/>
          <w:divBdr>
            <w:top w:val="none" w:sz="0" w:space="0" w:color="auto"/>
            <w:left w:val="none" w:sz="0" w:space="0" w:color="auto"/>
            <w:bottom w:val="none" w:sz="0" w:space="0" w:color="auto"/>
            <w:right w:val="none" w:sz="0" w:space="0" w:color="auto"/>
          </w:divBdr>
        </w:div>
        <w:div w:id="1325932992">
          <w:marLeft w:val="0"/>
          <w:marRight w:val="0"/>
          <w:marTop w:val="0"/>
          <w:marBottom w:val="0"/>
          <w:divBdr>
            <w:top w:val="none" w:sz="0" w:space="0" w:color="auto"/>
            <w:left w:val="none" w:sz="0" w:space="0" w:color="auto"/>
            <w:bottom w:val="none" w:sz="0" w:space="0" w:color="auto"/>
            <w:right w:val="none" w:sz="0" w:space="0" w:color="auto"/>
          </w:divBdr>
        </w:div>
        <w:div w:id="1488857154">
          <w:marLeft w:val="0"/>
          <w:marRight w:val="0"/>
          <w:marTop w:val="0"/>
          <w:marBottom w:val="0"/>
          <w:divBdr>
            <w:top w:val="none" w:sz="0" w:space="0" w:color="auto"/>
            <w:left w:val="none" w:sz="0" w:space="0" w:color="auto"/>
            <w:bottom w:val="none" w:sz="0" w:space="0" w:color="auto"/>
            <w:right w:val="none" w:sz="0" w:space="0" w:color="auto"/>
          </w:divBdr>
        </w:div>
        <w:div w:id="284429901">
          <w:marLeft w:val="0"/>
          <w:marRight w:val="0"/>
          <w:marTop w:val="0"/>
          <w:marBottom w:val="0"/>
          <w:divBdr>
            <w:top w:val="none" w:sz="0" w:space="0" w:color="auto"/>
            <w:left w:val="none" w:sz="0" w:space="0" w:color="auto"/>
            <w:bottom w:val="none" w:sz="0" w:space="0" w:color="auto"/>
            <w:right w:val="none" w:sz="0" w:space="0" w:color="auto"/>
          </w:divBdr>
        </w:div>
        <w:div w:id="682321545">
          <w:marLeft w:val="0"/>
          <w:marRight w:val="0"/>
          <w:marTop w:val="0"/>
          <w:marBottom w:val="0"/>
          <w:divBdr>
            <w:top w:val="none" w:sz="0" w:space="0" w:color="auto"/>
            <w:left w:val="none" w:sz="0" w:space="0" w:color="auto"/>
            <w:bottom w:val="none" w:sz="0" w:space="0" w:color="auto"/>
            <w:right w:val="none" w:sz="0" w:space="0" w:color="auto"/>
          </w:divBdr>
        </w:div>
        <w:div w:id="1284844030">
          <w:marLeft w:val="0"/>
          <w:marRight w:val="0"/>
          <w:marTop w:val="0"/>
          <w:marBottom w:val="0"/>
          <w:divBdr>
            <w:top w:val="none" w:sz="0" w:space="0" w:color="auto"/>
            <w:left w:val="none" w:sz="0" w:space="0" w:color="auto"/>
            <w:bottom w:val="none" w:sz="0" w:space="0" w:color="auto"/>
            <w:right w:val="none" w:sz="0" w:space="0" w:color="auto"/>
          </w:divBdr>
        </w:div>
        <w:div w:id="2244479">
          <w:marLeft w:val="0"/>
          <w:marRight w:val="0"/>
          <w:marTop w:val="0"/>
          <w:marBottom w:val="0"/>
          <w:divBdr>
            <w:top w:val="none" w:sz="0" w:space="0" w:color="auto"/>
            <w:left w:val="none" w:sz="0" w:space="0" w:color="auto"/>
            <w:bottom w:val="none" w:sz="0" w:space="0" w:color="auto"/>
            <w:right w:val="none" w:sz="0" w:space="0" w:color="auto"/>
          </w:divBdr>
        </w:div>
        <w:div w:id="148442892">
          <w:marLeft w:val="0"/>
          <w:marRight w:val="0"/>
          <w:marTop w:val="0"/>
          <w:marBottom w:val="0"/>
          <w:divBdr>
            <w:top w:val="none" w:sz="0" w:space="0" w:color="auto"/>
            <w:left w:val="none" w:sz="0" w:space="0" w:color="auto"/>
            <w:bottom w:val="none" w:sz="0" w:space="0" w:color="auto"/>
            <w:right w:val="none" w:sz="0" w:space="0" w:color="auto"/>
          </w:divBdr>
        </w:div>
        <w:div w:id="1158961714">
          <w:marLeft w:val="0"/>
          <w:marRight w:val="0"/>
          <w:marTop w:val="0"/>
          <w:marBottom w:val="0"/>
          <w:divBdr>
            <w:top w:val="none" w:sz="0" w:space="0" w:color="auto"/>
            <w:left w:val="none" w:sz="0" w:space="0" w:color="auto"/>
            <w:bottom w:val="none" w:sz="0" w:space="0" w:color="auto"/>
            <w:right w:val="none" w:sz="0" w:space="0" w:color="auto"/>
          </w:divBdr>
        </w:div>
        <w:div w:id="1528370038">
          <w:marLeft w:val="0"/>
          <w:marRight w:val="0"/>
          <w:marTop w:val="0"/>
          <w:marBottom w:val="0"/>
          <w:divBdr>
            <w:top w:val="none" w:sz="0" w:space="0" w:color="auto"/>
            <w:left w:val="none" w:sz="0" w:space="0" w:color="auto"/>
            <w:bottom w:val="none" w:sz="0" w:space="0" w:color="auto"/>
            <w:right w:val="none" w:sz="0" w:space="0" w:color="auto"/>
          </w:divBdr>
        </w:div>
        <w:div w:id="699431422">
          <w:marLeft w:val="0"/>
          <w:marRight w:val="0"/>
          <w:marTop w:val="0"/>
          <w:marBottom w:val="0"/>
          <w:divBdr>
            <w:top w:val="none" w:sz="0" w:space="0" w:color="auto"/>
            <w:left w:val="none" w:sz="0" w:space="0" w:color="auto"/>
            <w:bottom w:val="none" w:sz="0" w:space="0" w:color="auto"/>
            <w:right w:val="none" w:sz="0" w:space="0" w:color="auto"/>
          </w:divBdr>
        </w:div>
      </w:divsChild>
    </w:div>
    <w:div w:id="891158702">
      <w:bodyDiv w:val="1"/>
      <w:marLeft w:val="0"/>
      <w:marRight w:val="0"/>
      <w:marTop w:val="0"/>
      <w:marBottom w:val="0"/>
      <w:divBdr>
        <w:top w:val="none" w:sz="0" w:space="0" w:color="auto"/>
        <w:left w:val="none" w:sz="0" w:space="0" w:color="auto"/>
        <w:bottom w:val="none" w:sz="0" w:space="0" w:color="auto"/>
        <w:right w:val="none" w:sz="0" w:space="0" w:color="auto"/>
      </w:divBdr>
      <w:divsChild>
        <w:div w:id="1983386642">
          <w:marLeft w:val="0"/>
          <w:marRight w:val="0"/>
          <w:marTop w:val="0"/>
          <w:marBottom w:val="0"/>
          <w:divBdr>
            <w:top w:val="none" w:sz="0" w:space="0" w:color="auto"/>
            <w:left w:val="none" w:sz="0" w:space="0" w:color="auto"/>
            <w:bottom w:val="none" w:sz="0" w:space="0" w:color="auto"/>
            <w:right w:val="none" w:sz="0" w:space="0" w:color="auto"/>
          </w:divBdr>
        </w:div>
        <w:div w:id="85539634">
          <w:marLeft w:val="0"/>
          <w:marRight w:val="0"/>
          <w:marTop w:val="0"/>
          <w:marBottom w:val="0"/>
          <w:divBdr>
            <w:top w:val="none" w:sz="0" w:space="0" w:color="auto"/>
            <w:left w:val="none" w:sz="0" w:space="0" w:color="auto"/>
            <w:bottom w:val="none" w:sz="0" w:space="0" w:color="auto"/>
            <w:right w:val="none" w:sz="0" w:space="0" w:color="auto"/>
          </w:divBdr>
        </w:div>
        <w:div w:id="217128325">
          <w:marLeft w:val="0"/>
          <w:marRight w:val="0"/>
          <w:marTop w:val="0"/>
          <w:marBottom w:val="0"/>
          <w:divBdr>
            <w:top w:val="none" w:sz="0" w:space="0" w:color="auto"/>
            <w:left w:val="none" w:sz="0" w:space="0" w:color="auto"/>
            <w:bottom w:val="none" w:sz="0" w:space="0" w:color="auto"/>
            <w:right w:val="none" w:sz="0" w:space="0" w:color="auto"/>
          </w:divBdr>
        </w:div>
        <w:div w:id="312804974">
          <w:marLeft w:val="0"/>
          <w:marRight w:val="0"/>
          <w:marTop w:val="0"/>
          <w:marBottom w:val="0"/>
          <w:divBdr>
            <w:top w:val="none" w:sz="0" w:space="0" w:color="auto"/>
            <w:left w:val="none" w:sz="0" w:space="0" w:color="auto"/>
            <w:bottom w:val="none" w:sz="0" w:space="0" w:color="auto"/>
            <w:right w:val="none" w:sz="0" w:space="0" w:color="auto"/>
          </w:divBdr>
        </w:div>
        <w:div w:id="702751633">
          <w:marLeft w:val="0"/>
          <w:marRight w:val="0"/>
          <w:marTop w:val="0"/>
          <w:marBottom w:val="0"/>
          <w:divBdr>
            <w:top w:val="none" w:sz="0" w:space="0" w:color="auto"/>
            <w:left w:val="none" w:sz="0" w:space="0" w:color="auto"/>
            <w:bottom w:val="none" w:sz="0" w:space="0" w:color="auto"/>
            <w:right w:val="none" w:sz="0" w:space="0" w:color="auto"/>
          </w:divBdr>
        </w:div>
        <w:div w:id="392002508">
          <w:marLeft w:val="0"/>
          <w:marRight w:val="0"/>
          <w:marTop w:val="0"/>
          <w:marBottom w:val="0"/>
          <w:divBdr>
            <w:top w:val="none" w:sz="0" w:space="0" w:color="auto"/>
            <w:left w:val="none" w:sz="0" w:space="0" w:color="auto"/>
            <w:bottom w:val="none" w:sz="0" w:space="0" w:color="auto"/>
            <w:right w:val="none" w:sz="0" w:space="0" w:color="auto"/>
          </w:divBdr>
        </w:div>
        <w:div w:id="1700282434">
          <w:marLeft w:val="0"/>
          <w:marRight w:val="0"/>
          <w:marTop w:val="0"/>
          <w:marBottom w:val="0"/>
          <w:divBdr>
            <w:top w:val="none" w:sz="0" w:space="0" w:color="auto"/>
            <w:left w:val="none" w:sz="0" w:space="0" w:color="auto"/>
            <w:bottom w:val="none" w:sz="0" w:space="0" w:color="auto"/>
            <w:right w:val="none" w:sz="0" w:space="0" w:color="auto"/>
          </w:divBdr>
        </w:div>
        <w:div w:id="1043288588">
          <w:marLeft w:val="0"/>
          <w:marRight w:val="0"/>
          <w:marTop w:val="0"/>
          <w:marBottom w:val="0"/>
          <w:divBdr>
            <w:top w:val="none" w:sz="0" w:space="0" w:color="auto"/>
            <w:left w:val="none" w:sz="0" w:space="0" w:color="auto"/>
            <w:bottom w:val="none" w:sz="0" w:space="0" w:color="auto"/>
            <w:right w:val="none" w:sz="0" w:space="0" w:color="auto"/>
          </w:divBdr>
        </w:div>
      </w:divsChild>
    </w:div>
    <w:div w:id="1031295821">
      <w:bodyDiv w:val="1"/>
      <w:marLeft w:val="0"/>
      <w:marRight w:val="0"/>
      <w:marTop w:val="0"/>
      <w:marBottom w:val="0"/>
      <w:divBdr>
        <w:top w:val="none" w:sz="0" w:space="0" w:color="auto"/>
        <w:left w:val="none" w:sz="0" w:space="0" w:color="auto"/>
        <w:bottom w:val="none" w:sz="0" w:space="0" w:color="auto"/>
        <w:right w:val="none" w:sz="0" w:space="0" w:color="auto"/>
      </w:divBdr>
      <w:divsChild>
        <w:div w:id="1438478690">
          <w:marLeft w:val="0"/>
          <w:marRight w:val="0"/>
          <w:marTop w:val="0"/>
          <w:marBottom w:val="0"/>
          <w:divBdr>
            <w:top w:val="none" w:sz="0" w:space="0" w:color="auto"/>
            <w:left w:val="none" w:sz="0" w:space="0" w:color="auto"/>
            <w:bottom w:val="none" w:sz="0" w:space="0" w:color="auto"/>
            <w:right w:val="none" w:sz="0" w:space="0" w:color="auto"/>
          </w:divBdr>
        </w:div>
        <w:div w:id="1860462422">
          <w:marLeft w:val="0"/>
          <w:marRight w:val="0"/>
          <w:marTop w:val="0"/>
          <w:marBottom w:val="0"/>
          <w:divBdr>
            <w:top w:val="none" w:sz="0" w:space="0" w:color="auto"/>
            <w:left w:val="none" w:sz="0" w:space="0" w:color="auto"/>
            <w:bottom w:val="none" w:sz="0" w:space="0" w:color="auto"/>
            <w:right w:val="none" w:sz="0" w:space="0" w:color="auto"/>
          </w:divBdr>
        </w:div>
        <w:div w:id="1661691376">
          <w:marLeft w:val="0"/>
          <w:marRight w:val="0"/>
          <w:marTop w:val="0"/>
          <w:marBottom w:val="0"/>
          <w:divBdr>
            <w:top w:val="none" w:sz="0" w:space="0" w:color="auto"/>
            <w:left w:val="none" w:sz="0" w:space="0" w:color="auto"/>
            <w:bottom w:val="none" w:sz="0" w:space="0" w:color="auto"/>
            <w:right w:val="none" w:sz="0" w:space="0" w:color="auto"/>
          </w:divBdr>
        </w:div>
        <w:div w:id="1540320802">
          <w:marLeft w:val="0"/>
          <w:marRight w:val="0"/>
          <w:marTop w:val="0"/>
          <w:marBottom w:val="0"/>
          <w:divBdr>
            <w:top w:val="none" w:sz="0" w:space="0" w:color="auto"/>
            <w:left w:val="none" w:sz="0" w:space="0" w:color="auto"/>
            <w:bottom w:val="none" w:sz="0" w:space="0" w:color="auto"/>
            <w:right w:val="none" w:sz="0" w:space="0" w:color="auto"/>
          </w:divBdr>
        </w:div>
      </w:divsChild>
    </w:div>
    <w:div w:id="1695426855">
      <w:bodyDiv w:val="1"/>
      <w:marLeft w:val="0"/>
      <w:marRight w:val="0"/>
      <w:marTop w:val="0"/>
      <w:marBottom w:val="0"/>
      <w:divBdr>
        <w:top w:val="none" w:sz="0" w:space="0" w:color="auto"/>
        <w:left w:val="none" w:sz="0" w:space="0" w:color="auto"/>
        <w:bottom w:val="none" w:sz="0" w:space="0" w:color="auto"/>
        <w:right w:val="none" w:sz="0" w:space="0" w:color="auto"/>
      </w:divBdr>
      <w:divsChild>
        <w:div w:id="652098076">
          <w:marLeft w:val="0"/>
          <w:marRight w:val="0"/>
          <w:marTop w:val="0"/>
          <w:marBottom w:val="0"/>
          <w:divBdr>
            <w:top w:val="none" w:sz="0" w:space="0" w:color="auto"/>
            <w:left w:val="none" w:sz="0" w:space="0" w:color="auto"/>
            <w:bottom w:val="none" w:sz="0" w:space="0" w:color="auto"/>
            <w:right w:val="none" w:sz="0" w:space="0" w:color="auto"/>
          </w:divBdr>
        </w:div>
        <w:div w:id="1706253273">
          <w:marLeft w:val="0"/>
          <w:marRight w:val="0"/>
          <w:marTop w:val="0"/>
          <w:marBottom w:val="0"/>
          <w:divBdr>
            <w:top w:val="none" w:sz="0" w:space="0" w:color="auto"/>
            <w:left w:val="none" w:sz="0" w:space="0" w:color="auto"/>
            <w:bottom w:val="none" w:sz="0" w:space="0" w:color="auto"/>
            <w:right w:val="none" w:sz="0" w:space="0" w:color="auto"/>
          </w:divBdr>
        </w:div>
        <w:div w:id="1142769698">
          <w:marLeft w:val="0"/>
          <w:marRight w:val="0"/>
          <w:marTop w:val="0"/>
          <w:marBottom w:val="0"/>
          <w:divBdr>
            <w:top w:val="none" w:sz="0" w:space="0" w:color="auto"/>
            <w:left w:val="none" w:sz="0" w:space="0" w:color="auto"/>
            <w:bottom w:val="none" w:sz="0" w:space="0" w:color="auto"/>
            <w:right w:val="none" w:sz="0" w:space="0" w:color="auto"/>
          </w:divBdr>
        </w:div>
        <w:div w:id="1848129265">
          <w:marLeft w:val="0"/>
          <w:marRight w:val="0"/>
          <w:marTop w:val="0"/>
          <w:marBottom w:val="0"/>
          <w:divBdr>
            <w:top w:val="none" w:sz="0" w:space="0" w:color="auto"/>
            <w:left w:val="none" w:sz="0" w:space="0" w:color="auto"/>
            <w:bottom w:val="none" w:sz="0" w:space="0" w:color="auto"/>
            <w:right w:val="none" w:sz="0" w:space="0" w:color="auto"/>
          </w:divBdr>
        </w:div>
        <w:div w:id="1590309182">
          <w:marLeft w:val="0"/>
          <w:marRight w:val="0"/>
          <w:marTop w:val="0"/>
          <w:marBottom w:val="0"/>
          <w:divBdr>
            <w:top w:val="none" w:sz="0" w:space="0" w:color="auto"/>
            <w:left w:val="none" w:sz="0" w:space="0" w:color="auto"/>
            <w:bottom w:val="none" w:sz="0" w:space="0" w:color="auto"/>
            <w:right w:val="none" w:sz="0" w:space="0" w:color="auto"/>
          </w:divBdr>
        </w:div>
        <w:div w:id="527179079">
          <w:marLeft w:val="0"/>
          <w:marRight w:val="0"/>
          <w:marTop w:val="0"/>
          <w:marBottom w:val="0"/>
          <w:divBdr>
            <w:top w:val="none" w:sz="0" w:space="0" w:color="auto"/>
            <w:left w:val="none" w:sz="0" w:space="0" w:color="auto"/>
            <w:bottom w:val="none" w:sz="0" w:space="0" w:color="auto"/>
            <w:right w:val="none" w:sz="0" w:space="0" w:color="auto"/>
          </w:divBdr>
        </w:div>
        <w:div w:id="1011221130">
          <w:marLeft w:val="0"/>
          <w:marRight w:val="0"/>
          <w:marTop w:val="0"/>
          <w:marBottom w:val="0"/>
          <w:divBdr>
            <w:top w:val="none" w:sz="0" w:space="0" w:color="auto"/>
            <w:left w:val="none" w:sz="0" w:space="0" w:color="auto"/>
            <w:bottom w:val="none" w:sz="0" w:space="0" w:color="auto"/>
            <w:right w:val="none" w:sz="0" w:space="0" w:color="auto"/>
          </w:divBdr>
        </w:div>
        <w:div w:id="1981183653">
          <w:marLeft w:val="0"/>
          <w:marRight w:val="0"/>
          <w:marTop w:val="0"/>
          <w:marBottom w:val="0"/>
          <w:divBdr>
            <w:top w:val="none" w:sz="0" w:space="0" w:color="auto"/>
            <w:left w:val="none" w:sz="0" w:space="0" w:color="auto"/>
            <w:bottom w:val="none" w:sz="0" w:space="0" w:color="auto"/>
            <w:right w:val="none" w:sz="0" w:space="0" w:color="auto"/>
          </w:divBdr>
        </w:div>
        <w:div w:id="1108769867">
          <w:marLeft w:val="0"/>
          <w:marRight w:val="0"/>
          <w:marTop w:val="0"/>
          <w:marBottom w:val="0"/>
          <w:divBdr>
            <w:top w:val="none" w:sz="0" w:space="0" w:color="auto"/>
            <w:left w:val="none" w:sz="0" w:space="0" w:color="auto"/>
            <w:bottom w:val="none" w:sz="0" w:space="0" w:color="auto"/>
            <w:right w:val="none" w:sz="0" w:space="0" w:color="auto"/>
          </w:divBdr>
        </w:div>
        <w:div w:id="1773549831">
          <w:marLeft w:val="0"/>
          <w:marRight w:val="0"/>
          <w:marTop w:val="0"/>
          <w:marBottom w:val="0"/>
          <w:divBdr>
            <w:top w:val="none" w:sz="0" w:space="0" w:color="auto"/>
            <w:left w:val="none" w:sz="0" w:space="0" w:color="auto"/>
            <w:bottom w:val="none" w:sz="0" w:space="0" w:color="auto"/>
            <w:right w:val="none" w:sz="0" w:space="0" w:color="auto"/>
          </w:divBdr>
        </w:div>
      </w:divsChild>
    </w:div>
    <w:div w:id="1698386688">
      <w:bodyDiv w:val="1"/>
      <w:marLeft w:val="0"/>
      <w:marRight w:val="0"/>
      <w:marTop w:val="0"/>
      <w:marBottom w:val="0"/>
      <w:divBdr>
        <w:top w:val="none" w:sz="0" w:space="0" w:color="auto"/>
        <w:left w:val="none" w:sz="0" w:space="0" w:color="auto"/>
        <w:bottom w:val="none" w:sz="0" w:space="0" w:color="auto"/>
        <w:right w:val="none" w:sz="0" w:space="0" w:color="auto"/>
      </w:divBdr>
      <w:divsChild>
        <w:div w:id="954873910">
          <w:marLeft w:val="0"/>
          <w:marRight w:val="0"/>
          <w:marTop w:val="0"/>
          <w:marBottom w:val="0"/>
          <w:divBdr>
            <w:top w:val="none" w:sz="0" w:space="0" w:color="auto"/>
            <w:left w:val="none" w:sz="0" w:space="0" w:color="auto"/>
            <w:bottom w:val="none" w:sz="0" w:space="0" w:color="auto"/>
            <w:right w:val="none" w:sz="0" w:space="0" w:color="auto"/>
          </w:divBdr>
        </w:div>
        <w:div w:id="2000957656">
          <w:marLeft w:val="0"/>
          <w:marRight w:val="0"/>
          <w:marTop w:val="0"/>
          <w:marBottom w:val="0"/>
          <w:divBdr>
            <w:top w:val="none" w:sz="0" w:space="0" w:color="auto"/>
            <w:left w:val="none" w:sz="0" w:space="0" w:color="auto"/>
            <w:bottom w:val="none" w:sz="0" w:space="0" w:color="auto"/>
            <w:right w:val="none" w:sz="0" w:space="0" w:color="auto"/>
          </w:divBdr>
        </w:div>
        <w:div w:id="1923373806">
          <w:marLeft w:val="0"/>
          <w:marRight w:val="0"/>
          <w:marTop w:val="0"/>
          <w:marBottom w:val="0"/>
          <w:divBdr>
            <w:top w:val="none" w:sz="0" w:space="0" w:color="auto"/>
            <w:left w:val="none" w:sz="0" w:space="0" w:color="auto"/>
            <w:bottom w:val="none" w:sz="0" w:space="0" w:color="auto"/>
            <w:right w:val="none" w:sz="0" w:space="0" w:color="auto"/>
          </w:divBdr>
        </w:div>
        <w:div w:id="134875508">
          <w:marLeft w:val="0"/>
          <w:marRight w:val="0"/>
          <w:marTop w:val="0"/>
          <w:marBottom w:val="0"/>
          <w:divBdr>
            <w:top w:val="none" w:sz="0" w:space="0" w:color="auto"/>
            <w:left w:val="none" w:sz="0" w:space="0" w:color="auto"/>
            <w:bottom w:val="none" w:sz="0" w:space="0" w:color="auto"/>
            <w:right w:val="none" w:sz="0" w:space="0" w:color="auto"/>
          </w:divBdr>
        </w:div>
        <w:div w:id="545533265">
          <w:marLeft w:val="0"/>
          <w:marRight w:val="0"/>
          <w:marTop w:val="0"/>
          <w:marBottom w:val="0"/>
          <w:divBdr>
            <w:top w:val="none" w:sz="0" w:space="0" w:color="auto"/>
            <w:left w:val="none" w:sz="0" w:space="0" w:color="auto"/>
            <w:bottom w:val="none" w:sz="0" w:space="0" w:color="auto"/>
            <w:right w:val="none" w:sz="0" w:space="0" w:color="auto"/>
          </w:divBdr>
        </w:div>
        <w:div w:id="242497074">
          <w:marLeft w:val="0"/>
          <w:marRight w:val="0"/>
          <w:marTop w:val="0"/>
          <w:marBottom w:val="0"/>
          <w:divBdr>
            <w:top w:val="none" w:sz="0" w:space="0" w:color="auto"/>
            <w:left w:val="none" w:sz="0" w:space="0" w:color="auto"/>
            <w:bottom w:val="none" w:sz="0" w:space="0" w:color="auto"/>
            <w:right w:val="none" w:sz="0" w:space="0" w:color="auto"/>
          </w:divBdr>
        </w:div>
        <w:div w:id="982395906">
          <w:marLeft w:val="0"/>
          <w:marRight w:val="0"/>
          <w:marTop w:val="0"/>
          <w:marBottom w:val="0"/>
          <w:divBdr>
            <w:top w:val="none" w:sz="0" w:space="0" w:color="auto"/>
            <w:left w:val="none" w:sz="0" w:space="0" w:color="auto"/>
            <w:bottom w:val="none" w:sz="0" w:space="0" w:color="auto"/>
            <w:right w:val="none" w:sz="0" w:space="0" w:color="auto"/>
          </w:divBdr>
        </w:div>
        <w:div w:id="1767656632">
          <w:marLeft w:val="0"/>
          <w:marRight w:val="0"/>
          <w:marTop w:val="0"/>
          <w:marBottom w:val="0"/>
          <w:divBdr>
            <w:top w:val="none" w:sz="0" w:space="0" w:color="auto"/>
            <w:left w:val="none" w:sz="0" w:space="0" w:color="auto"/>
            <w:bottom w:val="none" w:sz="0" w:space="0" w:color="auto"/>
            <w:right w:val="none" w:sz="0" w:space="0" w:color="auto"/>
          </w:divBdr>
        </w:div>
        <w:div w:id="1008101073">
          <w:marLeft w:val="0"/>
          <w:marRight w:val="0"/>
          <w:marTop w:val="0"/>
          <w:marBottom w:val="0"/>
          <w:divBdr>
            <w:top w:val="none" w:sz="0" w:space="0" w:color="auto"/>
            <w:left w:val="none" w:sz="0" w:space="0" w:color="auto"/>
            <w:bottom w:val="none" w:sz="0" w:space="0" w:color="auto"/>
            <w:right w:val="none" w:sz="0" w:space="0" w:color="auto"/>
          </w:divBdr>
        </w:div>
        <w:div w:id="2016181204">
          <w:marLeft w:val="0"/>
          <w:marRight w:val="0"/>
          <w:marTop w:val="0"/>
          <w:marBottom w:val="0"/>
          <w:divBdr>
            <w:top w:val="none" w:sz="0" w:space="0" w:color="auto"/>
            <w:left w:val="none" w:sz="0" w:space="0" w:color="auto"/>
            <w:bottom w:val="none" w:sz="0" w:space="0" w:color="auto"/>
            <w:right w:val="none" w:sz="0" w:space="0" w:color="auto"/>
          </w:divBdr>
        </w:div>
        <w:div w:id="691803884">
          <w:marLeft w:val="0"/>
          <w:marRight w:val="0"/>
          <w:marTop w:val="0"/>
          <w:marBottom w:val="0"/>
          <w:divBdr>
            <w:top w:val="none" w:sz="0" w:space="0" w:color="auto"/>
            <w:left w:val="none" w:sz="0" w:space="0" w:color="auto"/>
            <w:bottom w:val="none" w:sz="0" w:space="0" w:color="auto"/>
            <w:right w:val="none" w:sz="0" w:space="0" w:color="auto"/>
          </w:divBdr>
        </w:div>
      </w:divsChild>
    </w:div>
    <w:div w:id="1701974458">
      <w:bodyDiv w:val="1"/>
      <w:marLeft w:val="0"/>
      <w:marRight w:val="0"/>
      <w:marTop w:val="0"/>
      <w:marBottom w:val="0"/>
      <w:divBdr>
        <w:top w:val="none" w:sz="0" w:space="0" w:color="auto"/>
        <w:left w:val="none" w:sz="0" w:space="0" w:color="auto"/>
        <w:bottom w:val="none" w:sz="0" w:space="0" w:color="auto"/>
        <w:right w:val="none" w:sz="0" w:space="0" w:color="auto"/>
      </w:divBdr>
      <w:divsChild>
        <w:div w:id="1521511546">
          <w:marLeft w:val="0"/>
          <w:marRight w:val="0"/>
          <w:marTop w:val="0"/>
          <w:marBottom w:val="0"/>
          <w:divBdr>
            <w:top w:val="none" w:sz="0" w:space="0" w:color="auto"/>
            <w:left w:val="none" w:sz="0" w:space="0" w:color="auto"/>
            <w:bottom w:val="none" w:sz="0" w:space="0" w:color="auto"/>
            <w:right w:val="none" w:sz="0" w:space="0" w:color="auto"/>
          </w:divBdr>
        </w:div>
        <w:div w:id="813571178">
          <w:marLeft w:val="0"/>
          <w:marRight w:val="0"/>
          <w:marTop w:val="0"/>
          <w:marBottom w:val="0"/>
          <w:divBdr>
            <w:top w:val="none" w:sz="0" w:space="0" w:color="auto"/>
            <w:left w:val="none" w:sz="0" w:space="0" w:color="auto"/>
            <w:bottom w:val="none" w:sz="0" w:space="0" w:color="auto"/>
            <w:right w:val="none" w:sz="0" w:space="0" w:color="auto"/>
          </w:divBdr>
        </w:div>
        <w:div w:id="735712157">
          <w:marLeft w:val="0"/>
          <w:marRight w:val="0"/>
          <w:marTop w:val="0"/>
          <w:marBottom w:val="0"/>
          <w:divBdr>
            <w:top w:val="none" w:sz="0" w:space="0" w:color="auto"/>
            <w:left w:val="none" w:sz="0" w:space="0" w:color="auto"/>
            <w:bottom w:val="none" w:sz="0" w:space="0" w:color="auto"/>
            <w:right w:val="none" w:sz="0" w:space="0" w:color="auto"/>
          </w:divBdr>
        </w:div>
        <w:div w:id="1973319294">
          <w:marLeft w:val="0"/>
          <w:marRight w:val="0"/>
          <w:marTop w:val="0"/>
          <w:marBottom w:val="0"/>
          <w:divBdr>
            <w:top w:val="none" w:sz="0" w:space="0" w:color="auto"/>
            <w:left w:val="none" w:sz="0" w:space="0" w:color="auto"/>
            <w:bottom w:val="none" w:sz="0" w:space="0" w:color="auto"/>
            <w:right w:val="none" w:sz="0" w:space="0" w:color="auto"/>
          </w:divBdr>
        </w:div>
        <w:div w:id="2052654653">
          <w:marLeft w:val="0"/>
          <w:marRight w:val="0"/>
          <w:marTop w:val="0"/>
          <w:marBottom w:val="0"/>
          <w:divBdr>
            <w:top w:val="none" w:sz="0" w:space="0" w:color="auto"/>
            <w:left w:val="none" w:sz="0" w:space="0" w:color="auto"/>
            <w:bottom w:val="none" w:sz="0" w:space="0" w:color="auto"/>
            <w:right w:val="none" w:sz="0" w:space="0" w:color="auto"/>
          </w:divBdr>
        </w:div>
        <w:div w:id="1396588848">
          <w:marLeft w:val="0"/>
          <w:marRight w:val="0"/>
          <w:marTop w:val="0"/>
          <w:marBottom w:val="0"/>
          <w:divBdr>
            <w:top w:val="none" w:sz="0" w:space="0" w:color="auto"/>
            <w:left w:val="none" w:sz="0" w:space="0" w:color="auto"/>
            <w:bottom w:val="none" w:sz="0" w:space="0" w:color="auto"/>
            <w:right w:val="none" w:sz="0" w:space="0" w:color="auto"/>
          </w:divBdr>
        </w:div>
        <w:div w:id="1874415265">
          <w:marLeft w:val="0"/>
          <w:marRight w:val="0"/>
          <w:marTop w:val="0"/>
          <w:marBottom w:val="0"/>
          <w:divBdr>
            <w:top w:val="none" w:sz="0" w:space="0" w:color="auto"/>
            <w:left w:val="none" w:sz="0" w:space="0" w:color="auto"/>
            <w:bottom w:val="none" w:sz="0" w:space="0" w:color="auto"/>
            <w:right w:val="none" w:sz="0" w:space="0" w:color="auto"/>
          </w:divBdr>
        </w:div>
        <w:div w:id="553583697">
          <w:marLeft w:val="0"/>
          <w:marRight w:val="0"/>
          <w:marTop w:val="0"/>
          <w:marBottom w:val="0"/>
          <w:divBdr>
            <w:top w:val="none" w:sz="0" w:space="0" w:color="auto"/>
            <w:left w:val="none" w:sz="0" w:space="0" w:color="auto"/>
            <w:bottom w:val="none" w:sz="0" w:space="0" w:color="auto"/>
            <w:right w:val="none" w:sz="0" w:space="0" w:color="auto"/>
          </w:divBdr>
        </w:div>
        <w:div w:id="854076839">
          <w:marLeft w:val="0"/>
          <w:marRight w:val="0"/>
          <w:marTop w:val="0"/>
          <w:marBottom w:val="0"/>
          <w:divBdr>
            <w:top w:val="none" w:sz="0" w:space="0" w:color="auto"/>
            <w:left w:val="none" w:sz="0" w:space="0" w:color="auto"/>
            <w:bottom w:val="none" w:sz="0" w:space="0" w:color="auto"/>
            <w:right w:val="none" w:sz="0" w:space="0" w:color="auto"/>
          </w:divBdr>
        </w:div>
        <w:div w:id="1974679632">
          <w:marLeft w:val="0"/>
          <w:marRight w:val="0"/>
          <w:marTop w:val="0"/>
          <w:marBottom w:val="0"/>
          <w:divBdr>
            <w:top w:val="none" w:sz="0" w:space="0" w:color="auto"/>
            <w:left w:val="none" w:sz="0" w:space="0" w:color="auto"/>
            <w:bottom w:val="none" w:sz="0" w:space="0" w:color="auto"/>
            <w:right w:val="none" w:sz="0" w:space="0" w:color="auto"/>
          </w:divBdr>
        </w:div>
      </w:divsChild>
    </w:div>
    <w:div w:id="1712147713">
      <w:bodyDiv w:val="1"/>
      <w:marLeft w:val="0"/>
      <w:marRight w:val="0"/>
      <w:marTop w:val="0"/>
      <w:marBottom w:val="0"/>
      <w:divBdr>
        <w:top w:val="none" w:sz="0" w:space="0" w:color="auto"/>
        <w:left w:val="none" w:sz="0" w:space="0" w:color="auto"/>
        <w:bottom w:val="none" w:sz="0" w:space="0" w:color="auto"/>
        <w:right w:val="none" w:sz="0" w:space="0" w:color="auto"/>
      </w:divBdr>
      <w:divsChild>
        <w:div w:id="1369452565">
          <w:marLeft w:val="0"/>
          <w:marRight w:val="0"/>
          <w:marTop w:val="0"/>
          <w:marBottom w:val="0"/>
          <w:divBdr>
            <w:top w:val="none" w:sz="0" w:space="0" w:color="auto"/>
            <w:left w:val="none" w:sz="0" w:space="0" w:color="auto"/>
            <w:bottom w:val="none" w:sz="0" w:space="0" w:color="auto"/>
            <w:right w:val="none" w:sz="0" w:space="0" w:color="auto"/>
          </w:divBdr>
        </w:div>
        <w:div w:id="624968730">
          <w:marLeft w:val="0"/>
          <w:marRight w:val="0"/>
          <w:marTop w:val="0"/>
          <w:marBottom w:val="0"/>
          <w:divBdr>
            <w:top w:val="none" w:sz="0" w:space="0" w:color="auto"/>
            <w:left w:val="none" w:sz="0" w:space="0" w:color="auto"/>
            <w:bottom w:val="none" w:sz="0" w:space="0" w:color="auto"/>
            <w:right w:val="none" w:sz="0" w:space="0" w:color="auto"/>
          </w:divBdr>
        </w:div>
        <w:div w:id="976909086">
          <w:marLeft w:val="0"/>
          <w:marRight w:val="0"/>
          <w:marTop w:val="0"/>
          <w:marBottom w:val="0"/>
          <w:divBdr>
            <w:top w:val="none" w:sz="0" w:space="0" w:color="auto"/>
            <w:left w:val="none" w:sz="0" w:space="0" w:color="auto"/>
            <w:bottom w:val="none" w:sz="0" w:space="0" w:color="auto"/>
            <w:right w:val="none" w:sz="0" w:space="0" w:color="auto"/>
          </w:divBdr>
        </w:div>
      </w:divsChild>
    </w:div>
    <w:div w:id="1797991636">
      <w:bodyDiv w:val="1"/>
      <w:marLeft w:val="0"/>
      <w:marRight w:val="0"/>
      <w:marTop w:val="0"/>
      <w:marBottom w:val="0"/>
      <w:divBdr>
        <w:top w:val="none" w:sz="0" w:space="0" w:color="auto"/>
        <w:left w:val="none" w:sz="0" w:space="0" w:color="auto"/>
        <w:bottom w:val="none" w:sz="0" w:space="0" w:color="auto"/>
        <w:right w:val="none" w:sz="0" w:space="0" w:color="auto"/>
      </w:divBdr>
      <w:divsChild>
        <w:div w:id="383528303">
          <w:marLeft w:val="0"/>
          <w:marRight w:val="0"/>
          <w:marTop w:val="0"/>
          <w:marBottom w:val="0"/>
          <w:divBdr>
            <w:top w:val="none" w:sz="0" w:space="0" w:color="auto"/>
            <w:left w:val="none" w:sz="0" w:space="0" w:color="auto"/>
            <w:bottom w:val="none" w:sz="0" w:space="0" w:color="auto"/>
            <w:right w:val="none" w:sz="0" w:space="0" w:color="auto"/>
          </w:divBdr>
        </w:div>
        <w:div w:id="366221928">
          <w:marLeft w:val="0"/>
          <w:marRight w:val="0"/>
          <w:marTop w:val="0"/>
          <w:marBottom w:val="0"/>
          <w:divBdr>
            <w:top w:val="none" w:sz="0" w:space="0" w:color="auto"/>
            <w:left w:val="none" w:sz="0" w:space="0" w:color="auto"/>
            <w:bottom w:val="none" w:sz="0" w:space="0" w:color="auto"/>
            <w:right w:val="none" w:sz="0" w:space="0" w:color="auto"/>
          </w:divBdr>
        </w:div>
        <w:div w:id="495653677">
          <w:marLeft w:val="0"/>
          <w:marRight w:val="0"/>
          <w:marTop w:val="0"/>
          <w:marBottom w:val="0"/>
          <w:divBdr>
            <w:top w:val="none" w:sz="0" w:space="0" w:color="auto"/>
            <w:left w:val="none" w:sz="0" w:space="0" w:color="auto"/>
            <w:bottom w:val="none" w:sz="0" w:space="0" w:color="auto"/>
            <w:right w:val="none" w:sz="0" w:space="0" w:color="auto"/>
          </w:divBdr>
        </w:div>
        <w:div w:id="1024090512">
          <w:marLeft w:val="0"/>
          <w:marRight w:val="0"/>
          <w:marTop w:val="0"/>
          <w:marBottom w:val="0"/>
          <w:divBdr>
            <w:top w:val="none" w:sz="0" w:space="0" w:color="auto"/>
            <w:left w:val="none" w:sz="0" w:space="0" w:color="auto"/>
            <w:bottom w:val="none" w:sz="0" w:space="0" w:color="auto"/>
            <w:right w:val="none" w:sz="0" w:space="0" w:color="auto"/>
          </w:divBdr>
        </w:div>
        <w:div w:id="1737243902">
          <w:marLeft w:val="0"/>
          <w:marRight w:val="0"/>
          <w:marTop w:val="0"/>
          <w:marBottom w:val="0"/>
          <w:divBdr>
            <w:top w:val="none" w:sz="0" w:space="0" w:color="auto"/>
            <w:left w:val="none" w:sz="0" w:space="0" w:color="auto"/>
            <w:bottom w:val="none" w:sz="0" w:space="0" w:color="auto"/>
            <w:right w:val="none" w:sz="0" w:space="0" w:color="auto"/>
          </w:divBdr>
        </w:div>
        <w:div w:id="2041739770">
          <w:marLeft w:val="0"/>
          <w:marRight w:val="0"/>
          <w:marTop w:val="0"/>
          <w:marBottom w:val="0"/>
          <w:divBdr>
            <w:top w:val="none" w:sz="0" w:space="0" w:color="auto"/>
            <w:left w:val="none" w:sz="0" w:space="0" w:color="auto"/>
            <w:bottom w:val="none" w:sz="0" w:space="0" w:color="auto"/>
            <w:right w:val="none" w:sz="0" w:space="0" w:color="auto"/>
          </w:divBdr>
        </w:div>
        <w:div w:id="7121166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ec.europa.eu/research/participants/portal/doc/call/h2020/erc-2015-stg/1627608-info_for_applicants_stg_-_cog_2015_final_10102014_en.pdf" TargetMode="External"/><Relationship Id="rId12" Type="http://schemas.openxmlformats.org/officeDocument/2006/relationships/hyperlink" Target="http://ec.europa.eu/research/participants/data/ref/h2020/grants_manual/hi/ethics/h2020_hi_ethics-self-assess_en.pdf" TargetMode="Externa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ec.europa.eu/research/participants/portal/doc/call/h2020/erc-2015-stg/1627608-info_for_applicants_stg_-_cog_2015_final_10102014_en.pdf"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ec.europa.eu/research/participants/docs/h2020-funding-guide/cross-cutting-issues/ethics_en.htm" TargetMode="Externa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7</Pages>
  <Words>2658</Words>
  <Characters>15154</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Edinburgh Research and Innovation</Company>
  <LinksUpToDate>false</LinksUpToDate>
  <CharactersWithSpaces>17777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dc:creator>
  <cp:keywords/>
  <dc:description/>
  <cp:lastModifiedBy>Dora</cp:lastModifiedBy>
  <cp:revision>7</cp:revision>
  <cp:lastPrinted>2015-11-10T12:06:00Z</cp:lastPrinted>
  <dcterms:created xsi:type="dcterms:W3CDTF">2016-02-26T15:32:00Z</dcterms:created>
  <dcterms:modified xsi:type="dcterms:W3CDTF">2017-01-23T09:52:00Z</dcterms:modified>
</cp:coreProperties>
</file>