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C10A0" w14:textId="77777777" w:rsidR="00213BE5" w:rsidRDefault="004D6CE8">
      <w:pPr>
        <w:pStyle w:val="FreeForm"/>
        <w:rPr>
          <w:rFonts w:ascii="Times New Roman" w:eastAsia="Times New Roman" w:hAnsi="Times New Roman" w:cs="Times New Roman"/>
          <w:b/>
          <w:bCs/>
          <w:color w:val="0096FF"/>
          <w:sz w:val="22"/>
          <w:szCs w:val="22"/>
        </w:rPr>
      </w:pPr>
      <w:r>
        <w:rPr>
          <w:rFonts w:ascii="Times New Roman" w:hAnsi="Times New Roman"/>
          <w:b/>
          <w:bCs/>
          <w:color w:val="0096FF"/>
          <w:sz w:val="22"/>
          <w:szCs w:val="22"/>
          <w:lang w:val="en-US"/>
        </w:rPr>
        <w:t xml:space="preserve">c. Early Achievements Track-record </w:t>
      </w:r>
    </w:p>
    <w:p w14:paraId="04E6B9B2"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en-US"/>
        </w:rPr>
        <w:t>Dr. Nicholas P. Ross</w:t>
      </w:r>
      <w:r>
        <w:rPr>
          <w:rFonts w:ascii="Times New Roman" w:hAnsi="Times New Roman"/>
          <w:sz w:val="22"/>
          <w:szCs w:val="22"/>
          <w:lang w:val="en-US"/>
        </w:rPr>
        <w:t>’</w:t>
      </w:r>
      <w:r>
        <w:rPr>
          <w:rFonts w:ascii="Times New Roman" w:hAnsi="Times New Roman"/>
          <w:sz w:val="22"/>
          <w:szCs w:val="22"/>
          <w:lang w:val="en-US"/>
        </w:rPr>
        <w:t>s (</w:t>
      </w:r>
      <w:r>
        <w:rPr>
          <w:rFonts w:ascii="Times New Roman" w:hAnsi="Times New Roman"/>
          <w:i/>
          <w:iCs/>
          <w:sz w:val="22"/>
          <w:szCs w:val="22"/>
          <w:lang w:val="en-US"/>
        </w:rPr>
        <w:t>NPR</w:t>
      </w:r>
      <w:r>
        <w:rPr>
          <w:rFonts w:ascii="Times New Roman" w:hAnsi="Times New Roman"/>
          <w:sz w:val="22"/>
          <w:szCs w:val="22"/>
          <w:lang w:val="en-US"/>
        </w:rPr>
        <w:t xml:space="preserve">) research focuses on implementing novel algorithms and techniques in order to discover and study the physical processes in </w:t>
      </w:r>
      <w:r>
        <w:rPr>
          <w:rFonts w:ascii="Times New Roman" w:hAnsi="Times New Roman"/>
          <w:sz w:val="22"/>
          <w:szCs w:val="22"/>
        </w:rPr>
        <w:t>quasars</w:t>
      </w:r>
      <w:r>
        <w:rPr>
          <w:rFonts w:ascii="Times New Roman" w:hAnsi="Times New Roman"/>
          <w:sz w:val="22"/>
          <w:szCs w:val="22"/>
          <w:lang w:val="en-US"/>
        </w:rPr>
        <w:t>.  After spending 7 years in the United States (working at Penn State, Lawrence Berkeley National Lab and then as an Assistant Research Professor at Drexel University) he returned to the U.K. with the award of an STFC Ernest Rutherford Fellowship, one of t</w:t>
      </w:r>
      <w:r>
        <w:rPr>
          <w:rFonts w:ascii="Times New Roman" w:hAnsi="Times New Roman"/>
          <w:sz w:val="22"/>
          <w:szCs w:val="22"/>
          <w:lang w:val="en-US"/>
        </w:rPr>
        <w:t xml:space="preserve">he most senior personal astrophysics fellowships in the UK, which has an application oversubscription of ~20:1 and is over </w:t>
      </w:r>
      <w:r>
        <w:rPr>
          <w:rFonts w:ascii="Times New Roman" w:hAnsi="Times New Roman"/>
          <w:sz w:val="22"/>
          <w:szCs w:val="22"/>
          <w:lang w:val="en-US"/>
        </w:rPr>
        <w:t>£</w:t>
      </w:r>
      <w:r>
        <w:rPr>
          <w:rFonts w:ascii="Times New Roman" w:hAnsi="Times New Roman"/>
          <w:sz w:val="22"/>
          <w:szCs w:val="22"/>
          <w:lang w:val="en-US"/>
        </w:rPr>
        <w:t>500,000 (</w:t>
      </w:r>
      <w:r>
        <w:rPr>
          <w:rFonts w:ascii="Times New Roman" w:hAnsi="Times New Roman"/>
          <w:sz w:val="22"/>
          <w:szCs w:val="22"/>
          <w:lang w:val="en-US"/>
        </w:rPr>
        <w:t>€</w:t>
      </w:r>
      <w:r>
        <w:rPr>
          <w:rFonts w:ascii="Times New Roman" w:hAnsi="Times New Roman"/>
          <w:sz w:val="22"/>
          <w:szCs w:val="22"/>
        </w:rPr>
        <w:t>6</w:t>
      </w:r>
      <w:r>
        <w:rPr>
          <w:rFonts w:ascii="Times New Roman" w:hAnsi="Times New Roman"/>
          <w:sz w:val="22"/>
          <w:szCs w:val="22"/>
          <w:lang w:val="en-US"/>
        </w:rPr>
        <w:t xml:space="preserve">30,000) on award. </w:t>
      </w:r>
      <w:r w:rsidR="00027BAE">
        <w:rPr>
          <w:rFonts w:ascii="Times New Roman" w:eastAsia="Times New Roman" w:hAnsi="Times New Roman" w:cs="Times New Roman"/>
          <w:sz w:val="22"/>
          <w:szCs w:val="22"/>
        </w:rPr>
        <w:t xml:space="preserve"> </w:t>
      </w:r>
      <w:r w:rsidR="00A507C6">
        <w:rPr>
          <w:rFonts w:ascii="Times New Roman" w:hAnsi="Times New Roman"/>
          <w:sz w:val="22"/>
          <w:szCs w:val="22"/>
          <w:lang w:val="en-US"/>
        </w:rPr>
        <w:t>The P</w:t>
      </w:r>
      <w:del w:id="0" w:author="Dora" w:date="2018-02-13T15:15:00Z">
        <w:r w:rsidR="00A507C6" w:rsidDel="00A507C6">
          <w:rPr>
            <w:rFonts w:ascii="Times New Roman" w:hAnsi="Times New Roman"/>
            <w:sz w:val="22"/>
            <w:szCs w:val="22"/>
            <w:lang w:val="en-US"/>
          </w:rPr>
          <w:delText>.</w:delText>
        </w:r>
      </w:del>
      <w:r>
        <w:rPr>
          <w:rFonts w:ascii="Times New Roman" w:hAnsi="Times New Roman"/>
          <w:sz w:val="22"/>
          <w:szCs w:val="22"/>
          <w:lang w:val="en-US"/>
        </w:rPr>
        <w:t>I</w:t>
      </w:r>
      <w:del w:id="1" w:author="Dora" w:date="2018-02-13T15:19:00Z">
        <w:r w:rsidDel="00A507C6">
          <w:rPr>
            <w:rFonts w:ascii="Times New Roman" w:hAnsi="Times New Roman"/>
            <w:sz w:val="22"/>
            <w:szCs w:val="22"/>
            <w:lang w:val="en-US"/>
          </w:rPr>
          <w:delText>.</w:delText>
        </w:r>
      </w:del>
      <w:r>
        <w:rPr>
          <w:rFonts w:ascii="Times New Roman" w:hAnsi="Times New Roman"/>
          <w:sz w:val="22"/>
          <w:szCs w:val="22"/>
          <w:lang w:val="en-US"/>
        </w:rPr>
        <w:t xml:space="preserve"> has </w:t>
      </w:r>
      <w:ins w:id="2" w:author="Dora" w:date="2018-02-13T15:15:00Z">
        <w:r w:rsidR="00A507C6">
          <w:rPr>
            <w:rFonts w:ascii="Times New Roman" w:hAnsi="Times New Roman"/>
            <w:sz w:val="22"/>
            <w:szCs w:val="22"/>
            <w:lang w:val="en-US"/>
          </w:rPr>
          <w:t xml:space="preserve">already </w:t>
        </w:r>
      </w:ins>
      <w:r>
        <w:rPr>
          <w:rFonts w:ascii="Times New Roman" w:hAnsi="Times New Roman"/>
          <w:sz w:val="22"/>
          <w:szCs w:val="22"/>
          <w:lang w:val="en-US"/>
        </w:rPr>
        <w:t xml:space="preserve">established himself as an </w:t>
      </w:r>
      <w:r>
        <w:rPr>
          <w:rFonts w:ascii="Times New Roman" w:hAnsi="Times New Roman"/>
          <w:sz w:val="22"/>
          <w:szCs w:val="22"/>
        </w:rPr>
        <w:t xml:space="preserve">independent </w:t>
      </w:r>
      <w:r>
        <w:rPr>
          <w:rFonts w:ascii="Times New Roman" w:hAnsi="Times New Roman"/>
          <w:sz w:val="22"/>
          <w:szCs w:val="22"/>
          <w:lang w:val="en-US"/>
        </w:rPr>
        <w:t xml:space="preserve">lead </w:t>
      </w:r>
      <w:r>
        <w:rPr>
          <w:rFonts w:ascii="Times New Roman" w:hAnsi="Times New Roman"/>
          <w:sz w:val="22"/>
          <w:szCs w:val="22"/>
        </w:rPr>
        <w:t xml:space="preserve">investigator </w:t>
      </w:r>
      <w:r>
        <w:rPr>
          <w:rFonts w:ascii="Times New Roman" w:hAnsi="Times New Roman"/>
          <w:sz w:val="22"/>
          <w:szCs w:val="22"/>
          <w:lang w:val="en-US"/>
        </w:rPr>
        <w:t>and has led the discovery of a n</w:t>
      </w:r>
      <w:r>
        <w:rPr>
          <w:rFonts w:ascii="Times New Roman" w:hAnsi="Times New Roman"/>
          <w:sz w:val="22"/>
          <w:szCs w:val="22"/>
          <w:lang w:val="en-US"/>
        </w:rPr>
        <w:t xml:space="preserve">ew types of quasars: the </w:t>
      </w:r>
      <w:r>
        <w:rPr>
          <w:rFonts w:ascii="Times New Roman" w:hAnsi="Times New Roman"/>
          <w:b/>
          <w:bCs/>
          <w:color w:val="0096FF"/>
          <w:sz w:val="22"/>
          <w:szCs w:val="22"/>
          <w:lang w:val="en-US"/>
        </w:rPr>
        <w:t>Extremely Red Quasars</w:t>
      </w:r>
      <w:r>
        <w:rPr>
          <w:rFonts w:ascii="Times New Roman" w:hAnsi="Times New Roman"/>
          <w:sz w:val="22"/>
          <w:szCs w:val="22"/>
          <w:lang w:val="en-US"/>
        </w:rPr>
        <w:t>, (</w:t>
      </w:r>
      <w:r>
        <w:rPr>
          <w:rFonts w:ascii="Times New Roman" w:hAnsi="Times New Roman"/>
          <w:i/>
          <w:iCs/>
          <w:sz w:val="22"/>
          <w:szCs w:val="22"/>
          <w:lang w:val="en-US"/>
        </w:rPr>
        <w:t>NPR</w:t>
      </w:r>
      <w:r>
        <w:rPr>
          <w:rFonts w:ascii="Times New Roman" w:hAnsi="Times New Roman"/>
          <w:sz w:val="22"/>
          <w:szCs w:val="22"/>
          <w:lang w:val="en-US"/>
        </w:rPr>
        <w:t xml:space="preserve"> et al. 2015) with his research team leading the discovery of the first sample of the new </w:t>
      </w:r>
      <w:r>
        <w:rPr>
          <w:rFonts w:ascii="Times New Roman" w:hAnsi="Times New Roman"/>
          <w:b/>
          <w:bCs/>
          <w:color w:val="0096FF"/>
          <w:sz w:val="22"/>
          <w:szCs w:val="22"/>
          <w:lang w:val="en-US"/>
        </w:rPr>
        <w:t xml:space="preserve">Changing Look Quasars </w:t>
      </w:r>
      <w:r>
        <w:rPr>
          <w:rFonts w:ascii="Times New Roman" w:hAnsi="Times New Roman"/>
          <w:sz w:val="22"/>
          <w:szCs w:val="22"/>
        </w:rPr>
        <w:t>(</w:t>
      </w:r>
      <w:r>
        <w:rPr>
          <w:rFonts w:ascii="Times New Roman" w:hAnsi="Times New Roman"/>
          <w:sz w:val="22"/>
          <w:szCs w:val="22"/>
          <w:lang w:val="en-US"/>
        </w:rPr>
        <w:t xml:space="preserve">MacLeod, </w:t>
      </w:r>
      <w:r>
        <w:rPr>
          <w:rFonts w:ascii="Times New Roman" w:hAnsi="Times New Roman"/>
          <w:i/>
          <w:iCs/>
          <w:sz w:val="22"/>
          <w:szCs w:val="22"/>
          <w:lang w:val="en-US"/>
        </w:rPr>
        <w:t>NPR</w:t>
      </w:r>
      <w:r>
        <w:rPr>
          <w:rFonts w:ascii="Times New Roman" w:hAnsi="Times New Roman"/>
          <w:sz w:val="22"/>
          <w:szCs w:val="22"/>
          <w:lang w:val="en-US"/>
        </w:rPr>
        <w:t xml:space="preserve"> et al. 2016). The P</w:t>
      </w:r>
      <w:del w:id="3" w:author="Dora" w:date="2018-02-13T15:17:00Z">
        <w:r w:rsidDel="00A507C6">
          <w:rPr>
            <w:rFonts w:ascii="Times New Roman" w:hAnsi="Times New Roman"/>
            <w:sz w:val="22"/>
            <w:szCs w:val="22"/>
            <w:lang w:val="en-US"/>
          </w:rPr>
          <w:delText>.</w:delText>
        </w:r>
      </w:del>
      <w:r>
        <w:rPr>
          <w:rFonts w:ascii="Times New Roman" w:hAnsi="Times New Roman"/>
          <w:sz w:val="22"/>
          <w:szCs w:val="22"/>
          <w:lang w:val="en-US"/>
        </w:rPr>
        <w:t>I.</w:t>
      </w:r>
      <w:r>
        <w:rPr>
          <w:rFonts w:ascii="Times New Roman" w:hAnsi="Times New Roman"/>
          <w:sz w:val="22"/>
          <w:szCs w:val="22"/>
          <w:lang w:val="en-US"/>
        </w:rPr>
        <w:t>’</w:t>
      </w:r>
      <w:r>
        <w:rPr>
          <w:rFonts w:ascii="Times New Roman" w:hAnsi="Times New Roman"/>
          <w:sz w:val="22"/>
          <w:szCs w:val="22"/>
          <w:lang w:val="en-US"/>
        </w:rPr>
        <w:t>s team has also led the production of the largest areal</w:t>
      </w:r>
      <w:r>
        <w:rPr>
          <w:rFonts w:ascii="Times New Roman" w:hAnsi="Times New Roman"/>
          <w:sz w:val="22"/>
          <w:szCs w:val="22"/>
          <w:lang w:val="en-US"/>
        </w:rPr>
        <w:t xml:space="preserve"> space-based survey using NASA</w:t>
      </w:r>
      <w:r>
        <w:rPr>
          <w:rFonts w:ascii="Times New Roman" w:hAnsi="Times New Roman"/>
          <w:sz w:val="22"/>
          <w:szCs w:val="22"/>
          <w:lang w:val="en-US"/>
        </w:rPr>
        <w:t>’</w:t>
      </w:r>
      <w:r>
        <w:rPr>
          <w:rFonts w:ascii="Times New Roman" w:hAnsi="Times New Roman"/>
          <w:sz w:val="22"/>
          <w:szCs w:val="22"/>
          <w:lang w:val="en-US"/>
        </w:rPr>
        <w:t xml:space="preserve">s </w:t>
      </w:r>
      <w:r>
        <w:rPr>
          <w:rFonts w:ascii="Times New Roman" w:hAnsi="Times New Roman"/>
          <w:i/>
          <w:iCs/>
          <w:sz w:val="22"/>
          <w:szCs w:val="22"/>
          <w:lang w:val="en-US"/>
        </w:rPr>
        <w:t>Spitzer Space Telescope</w:t>
      </w:r>
      <w:r>
        <w:rPr>
          <w:rFonts w:ascii="Times New Roman" w:hAnsi="Times New Roman"/>
          <w:sz w:val="22"/>
          <w:szCs w:val="22"/>
          <w:lang w:val="en-US"/>
        </w:rPr>
        <w:t xml:space="preserve"> (</w:t>
      </w:r>
      <w:proofErr w:type="spellStart"/>
      <w:r>
        <w:rPr>
          <w:rFonts w:ascii="Times New Roman" w:hAnsi="Times New Roman"/>
          <w:sz w:val="22"/>
          <w:szCs w:val="22"/>
          <w:lang w:val="en-US"/>
        </w:rPr>
        <w:t>Timlin</w:t>
      </w:r>
      <w:proofErr w:type="spellEnd"/>
      <w:r>
        <w:rPr>
          <w:rFonts w:ascii="Times New Roman" w:hAnsi="Times New Roman"/>
          <w:sz w:val="22"/>
          <w:szCs w:val="22"/>
          <w:lang w:val="en-US"/>
        </w:rPr>
        <w:t xml:space="preserve">, </w:t>
      </w:r>
      <w:r>
        <w:rPr>
          <w:rFonts w:ascii="Times New Roman" w:hAnsi="Times New Roman"/>
          <w:i/>
          <w:iCs/>
          <w:sz w:val="22"/>
          <w:szCs w:val="22"/>
          <w:lang w:val="en-US"/>
        </w:rPr>
        <w:t>NPR</w:t>
      </w:r>
      <w:r>
        <w:rPr>
          <w:rFonts w:ascii="Times New Roman" w:hAnsi="Times New Roman"/>
          <w:sz w:val="22"/>
          <w:szCs w:val="22"/>
          <w:lang w:val="en-US"/>
        </w:rPr>
        <w:t xml:space="preserve"> et al. 2016). This has led to the first measurement of infrared quasar clustering at high-redshift (</w:t>
      </w:r>
      <w:proofErr w:type="spellStart"/>
      <w:r>
        <w:rPr>
          <w:rFonts w:ascii="Times New Roman" w:hAnsi="Times New Roman"/>
          <w:sz w:val="22"/>
          <w:szCs w:val="22"/>
          <w:lang w:val="en-US"/>
        </w:rPr>
        <w:t>Timlin</w:t>
      </w:r>
      <w:proofErr w:type="spellEnd"/>
      <w:r>
        <w:rPr>
          <w:rFonts w:ascii="Times New Roman" w:hAnsi="Times New Roman"/>
          <w:sz w:val="22"/>
          <w:szCs w:val="22"/>
          <w:lang w:val="en-US"/>
        </w:rPr>
        <w:t xml:space="preserve">, </w:t>
      </w:r>
      <w:r>
        <w:rPr>
          <w:rFonts w:ascii="Times New Roman" w:hAnsi="Times New Roman"/>
          <w:i/>
          <w:iCs/>
          <w:sz w:val="22"/>
          <w:szCs w:val="22"/>
          <w:lang w:val="en-US"/>
        </w:rPr>
        <w:t>NPR</w:t>
      </w:r>
      <w:r>
        <w:rPr>
          <w:rFonts w:ascii="Times New Roman" w:hAnsi="Times New Roman"/>
          <w:sz w:val="22"/>
          <w:szCs w:val="22"/>
          <w:lang w:val="en-US"/>
        </w:rPr>
        <w:t xml:space="preserve"> et al. </w:t>
      </w:r>
      <w:commentRangeStart w:id="4"/>
      <w:r>
        <w:rPr>
          <w:rFonts w:ascii="Times New Roman" w:hAnsi="Times New Roman"/>
          <w:sz w:val="22"/>
          <w:szCs w:val="22"/>
          <w:lang w:val="en-US"/>
        </w:rPr>
        <w:t>2017</w:t>
      </w:r>
      <w:commentRangeEnd w:id="4"/>
      <w:r w:rsidR="00A507C6">
        <w:rPr>
          <w:rStyle w:val="CommentReference"/>
          <w:rFonts w:ascii="Times New Roman" w:hAnsi="Times New Roman" w:cs="Times New Roman"/>
          <w:color w:val="auto"/>
          <w:lang w:val="en-US" w:eastAsia="en-US"/>
        </w:rPr>
        <w:commentReference w:id="4"/>
      </w:r>
      <w:r>
        <w:rPr>
          <w:rFonts w:ascii="Times New Roman" w:hAnsi="Times New Roman"/>
          <w:sz w:val="22"/>
          <w:szCs w:val="22"/>
          <w:lang w:val="en-US"/>
        </w:rPr>
        <w:t xml:space="preserve">). </w:t>
      </w:r>
      <w:r>
        <w:rPr>
          <w:rFonts w:ascii="Times New Roman" w:hAnsi="Times New Roman"/>
          <w:sz w:val="22"/>
          <w:szCs w:val="22"/>
          <w:lang w:val="en-US"/>
        </w:rPr>
        <w:t>The P</w:t>
      </w:r>
      <w:del w:id="6" w:author="Dora" w:date="2018-02-13T15:19:00Z">
        <w:r w:rsidDel="00A507C6">
          <w:rPr>
            <w:rFonts w:ascii="Times New Roman" w:hAnsi="Times New Roman"/>
            <w:sz w:val="22"/>
            <w:szCs w:val="22"/>
            <w:lang w:val="en-US"/>
          </w:rPr>
          <w:delText>.</w:delText>
        </w:r>
      </w:del>
      <w:r>
        <w:rPr>
          <w:rFonts w:ascii="Times New Roman" w:hAnsi="Times New Roman"/>
          <w:sz w:val="22"/>
          <w:szCs w:val="22"/>
          <w:lang w:val="en-US"/>
        </w:rPr>
        <w:t>I</w:t>
      </w:r>
      <w:del w:id="7" w:author="Dora" w:date="2018-02-13T15:19:00Z">
        <w:r w:rsidDel="00A507C6">
          <w:rPr>
            <w:rFonts w:ascii="Times New Roman" w:hAnsi="Times New Roman"/>
            <w:sz w:val="22"/>
            <w:szCs w:val="22"/>
            <w:lang w:val="en-US"/>
          </w:rPr>
          <w:delText>.</w:delText>
        </w:r>
      </w:del>
      <w:r>
        <w:rPr>
          <w:rFonts w:ascii="Times New Roman" w:hAnsi="Times New Roman"/>
          <w:sz w:val="22"/>
          <w:szCs w:val="22"/>
          <w:lang w:val="en-US"/>
        </w:rPr>
        <w:t xml:space="preserve"> led the team that was responsible for obtaining t</w:t>
      </w:r>
      <w:r>
        <w:rPr>
          <w:rFonts w:ascii="Times New Roman" w:hAnsi="Times New Roman"/>
          <w:sz w:val="22"/>
          <w:szCs w:val="22"/>
          <w:lang w:val="en-US"/>
        </w:rPr>
        <w:t xml:space="preserve">he quasar data necessary for the SDSS-III BOSS cosmology experiment, leading to the first measurement of baryon acoustic oscillations at high-redshift. </w:t>
      </w:r>
    </w:p>
    <w:p w14:paraId="226EA6E6"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en-US"/>
        </w:rPr>
        <w:t>The P</w:t>
      </w:r>
      <w:del w:id="8" w:author="Dora" w:date="2018-02-13T15:20:00Z">
        <w:r w:rsidDel="00A507C6">
          <w:rPr>
            <w:rFonts w:ascii="Times New Roman" w:hAnsi="Times New Roman"/>
            <w:sz w:val="22"/>
            <w:szCs w:val="22"/>
            <w:lang w:val="en-US"/>
          </w:rPr>
          <w:delText>.</w:delText>
        </w:r>
      </w:del>
      <w:r>
        <w:rPr>
          <w:rFonts w:ascii="Times New Roman" w:hAnsi="Times New Roman"/>
          <w:sz w:val="22"/>
          <w:szCs w:val="22"/>
          <w:lang w:val="en-US"/>
        </w:rPr>
        <w:t>I</w:t>
      </w:r>
      <w:del w:id="9" w:author="Dora" w:date="2018-02-13T15:20:00Z">
        <w:r w:rsidDel="00A507C6">
          <w:rPr>
            <w:rFonts w:ascii="Times New Roman" w:hAnsi="Times New Roman"/>
            <w:sz w:val="22"/>
            <w:szCs w:val="22"/>
            <w:lang w:val="en-US"/>
          </w:rPr>
          <w:delText>.</w:delText>
        </w:r>
      </w:del>
      <w:r>
        <w:rPr>
          <w:rFonts w:ascii="Times New Roman" w:hAnsi="Times New Roman"/>
          <w:sz w:val="22"/>
          <w:szCs w:val="22"/>
          <w:lang w:val="en-US"/>
        </w:rPr>
        <w:t>’</w:t>
      </w:r>
      <w:r>
        <w:rPr>
          <w:rFonts w:ascii="Times New Roman" w:hAnsi="Times New Roman"/>
          <w:sz w:val="22"/>
          <w:szCs w:val="22"/>
          <w:lang w:val="en-US"/>
        </w:rPr>
        <w:t>s leadership includes leading science teams such as the SDSS-III BOSS Quasar Science Working G</w:t>
      </w:r>
      <w:r>
        <w:rPr>
          <w:rFonts w:ascii="Times New Roman" w:hAnsi="Times New Roman"/>
          <w:sz w:val="22"/>
          <w:szCs w:val="22"/>
          <w:lang w:val="en-US"/>
        </w:rPr>
        <w:t xml:space="preserve">roup which has resulted in an </w:t>
      </w:r>
      <w:r>
        <w:rPr>
          <w:rFonts w:ascii="Times New Roman" w:hAnsi="Times New Roman"/>
          <w:i/>
          <w:iCs/>
          <w:sz w:val="22"/>
          <w:szCs w:val="22"/>
          <w:lang w:val="en-US"/>
        </w:rPr>
        <w:t xml:space="preserve">extremely high publication output including </w:t>
      </w:r>
      <w:r>
        <w:rPr>
          <w:rFonts w:ascii="Times New Roman" w:hAnsi="Times New Roman"/>
          <w:i/>
          <w:iCs/>
          <w:sz w:val="22"/>
          <w:szCs w:val="22"/>
        </w:rPr>
        <w:t>11</w:t>
      </w:r>
      <w:r>
        <w:rPr>
          <w:rFonts w:ascii="Times New Roman" w:hAnsi="Times New Roman"/>
          <w:i/>
          <w:iCs/>
          <w:sz w:val="22"/>
          <w:szCs w:val="22"/>
          <w:lang w:val="en-US"/>
        </w:rPr>
        <w:t>8 peer-review journal articles with 15,000 citations and an h-index of 59 (SAO/NASA Astrophysics Data System).</w:t>
      </w:r>
      <w:r>
        <w:rPr>
          <w:rFonts w:ascii="Times New Roman" w:hAnsi="Times New Roman"/>
          <w:sz w:val="22"/>
          <w:szCs w:val="22"/>
        </w:rPr>
        <w:t xml:space="preserve"> </w:t>
      </w:r>
      <w:r>
        <w:rPr>
          <w:rFonts w:ascii="Times New Roman" w:hAnsi="Times New Roman"/>
          <w:sz w:val="22"/>
          <w:szCs w:val="22"/>
          <w:lang w:val="en-US"/>
        </w:rPr>
        <w:t xml:space="preserve">This is world-leading for any astrophysicist and virtually </w:t>
      </w:r>
      <w:r>
        <w:rPr>
          <w:rFonts w:ascii="Times New Roman" w:hAnsi="Times New Roman"/>
          <w:sz w:val="22"/>
          <w:szCs w:val="22"/>
          <w:lang w:val="en-US"/>
        </w:rPr>
        <w:t>unparalleled by his contemporaries at a similar career stage.</w:t>
      </w:r>
      <w:r w:rsidR="00027BAE">
        <w:rPr>
          <w:rFonts w:ascii="Times New Roman" w:eastAsia="Times New Roman" w:hAnsi="Times New Roman" w:cs="Times New Roman"/>
          <w:sz w:val="22"/>
          <w:szCs w:val="22"/>
        </w:rPr>
        <w:t xml:space="preserve"> </w:t>
      </w:r>
      <w:r>
        <w:rPr>
          <w:rFonts w:ascii="Times New Roman" w:hAnsi="Times New Roman"/>
          <w:sz w:val="22"/>
          <w:szCs w:val="22"/>
          <w:lang w:val="en-US"/>
        </w:rPr>
        <w:t xml:space="preserve">Dr. Ross has become an expert in a suite of research methodologies in </w:t>
      </w:r>
      <w:r>
        <w:rPr>
          <w:rFonts w:ascii="Times New Roman" w:hAnsi="Times New Roman"/>
          <w:b/>
          <w:bCs/>
          <w:color w:val="0096FF"/>
          <w:sz w:val="22"/>
          <w:szCs w:val="22"/>
          <w:lang w:val="en-US"/>
        </w:rPr>
        <w:t>data science</w:t>
      </w:r>
      <w:r>
        <w:rPr>
          <w:rFonts w:ascii="Times New Roman" w:hAnsi="Times New Roman"/>
          <w:sz w:val="22"/>
          <w:szCs w:val="22"/>
          <w:lang w:val="en-US"/>
        </w:rPr>
        <w:t xml:space="preserve"> and machine learning. In particular, at the heart of Dr. Ross</w:t>
      </w:r>
      <w:r>
        <w:rPr>
          <w:rFonts w:ascii="Times New Roman" w:hAnsi="Times New Roman"/>
          <w:sz w:val="22"/>
          <w:szCs w:val="22"/>
          <w:lang w:val="en-US"/>
        </w:rPr>
        <w:t>’</w:t>
      </w:r>
      <w:r>
        <w:rPr>
          <w:rFonts w:ascii="Times New Roman" w:hAnsi="Times New Roman"/>
          <w:sz w:val="22"/>
          <w:szCs w:val="22"/>
          <w:lang w:val="en-US"/>
        </w:rPr>
        <w:t>s research with the SDSS-BOSS project, was anoma</w:t>
      </w:r>
      <w:r>
        <w:rPr>
          <w:rFonts w:ascii="Times New Roman" w:hAnsi="Times New Roman"/>
          <w:sz w:val="22"/>
          <w:szCs w:val="22"/>
          <w:lang w:val="en-US"/>
        </w:rPr>
        <w:t xml:space="preserve">ly detection in extremely large datasets. Dr. Ross was a co-founder and Chief Data Scientist of, </w:t>
      </w:r>
      <w:r>
        <w:rPr>
          <w:rFonts w:ascii="Times New Roman" w:hAnsi="Times New Roman"/>
          <w:b/>
          <w:bCs/>
          <w:color w:val="0096FF"/>
          <w:sz w:val="22"/>
          <w:szCs w:val="22"/>
          <w:u w:val="single"/>
          <w:lang w:val="en-US"/>
        </w:rPr>
        <w:t xml:space="preserve">String Security </w:t>
      </w:r>
      <w:r>
        <w:rPr>
          <w:rFonts w:ascii="Times New Roman" w:hAnsi="Times New Roman"/>
          <w:b/>
          <w:bCs/>
          <w:i/>
          <w:iCs/>
          <w:color w:val="0096FF"/>
          <w:sz w:val="22"/>
          <w:szCs w:val="22"/>
          <w:u w:val="single"/>
          <w:lang w:val="en-US"/>
        </w:rPr>
        <w:t>Inc</w:t>
      </w:r>
      <w:r>
        <w:rPr>
          <w:rFonts w:ascii="Times New Roman" w:hAnsi="Times New Roman"/>
          <w:b/>
          <w:bCs/>
          <w:color w:val="0096FF"/>
          <w:sz w:val="22"/>
          <w:szCs w:val="22"/>
          <w:u w:val="single"/>
          <w:lang w:val="en-US"/>
        </w:rPr>
        <w:t xml:space="preserve">. </w:t>
      </w:r>
      <w:r>
        <w:rPr>
          <w:rFonts w:ascii="Times New Roman" w:hAnsi="Times New Roman"/>
          <w:sz w:val="22"/>
          <w:szCs w:val="22"/>
          <w:lang w:val="en-US"/>
        </w:rPr>
        <w:t>There he built a predictive threat detection and remediation platform for cyber security teams by applying machine learning and predictive</w:t>
      </w:r>
      <w:r>
        <w:rPr>
          <w:rFonts w:ascii="Times New Roman" w:hAnsi="Times New Roman"/>
          <w:sz w:val="22"/>
          <w:szCs w:val="22"/>
          <w:lang w:val="en-US"/>
        </w:rPr>
        <w:t xml:space="preserve"> algorithms. The P</w:t>
      </w:r>
      <w:del w:id="10" w:author="Dora" w:date="2018-02-13T15:22:00Z">
        <w:r w:rsidDel="00027BAE">
          <w:rPr>
            <w:rFonts w:ascii="Times New Roman" w:hAnsi="Times New Roman"/>
            <w:sz w:val="22"/>
            <w:szCs w:val="22"/>
            <w:lang w:val="en-US"/>
          </w:rPr>
          <w:delText>.</w:delText>
        </w:r>
      </w:del>
      <w:r>
        <w:rPr>
          <w:rFonts w:ascii="Times New Roman" w:hAnsi="Times New Roman"/>
          <w:sz w:val="22"/>
          <w:szCs w:val="22"/>
          <w:lang w:val="en-US"/>
        </w:rPr>
        <w:t>I</w:t>
      </w:r>
      <w:del w:id="11" w:author="Dora" w:date="2018-02-13T15:22:00Z">
        <w:r w:rsidDel="00027BAE">
          <w:rPr>
            <w:rFonts w:ascii="Times New Roman" w:hAnsi="Times New Roman"/>
            <w:sz w:val="22"/>
            <w:szCs w:val="22"/>
            <w:lang w:val="en-US"/>
          </w:rPr>
          <w:delText>.</w:delText>
        </w:r>
      </w:del>
      <w:r>
        <w:rPr>
          <w:rFonts w:ascii="Times New Roman" w:hAnsi="Times New Roman"/>
          <w:sz w:val="22"/>
          <w:szCs w:val="22"/>
          <w:lang w:val="en-US"/>
        </w:rPr>
        <w:t xml:space="preserve"> is currently in discussion with the School of Informatics at the UoE</w:t>
      </w:r>
      <w:r>
        <w:rPr>
          <w:rFonts w:ascii="Times New Roman" w:hAnsi="Times New Roman"/>
          <w:sz w:val="22"/>
          <w:szCs w:val="22"/>
        </w:rPr>
        <w:t xml:space="preserve"> on</w:t>
      </w:r>
      <w:r>
        <w:rPr>
          <w:rFonts w:ascii="Times New Roman" w:hAnsi="Times New Roman"/>
          <w:sz w:val="22"/>
          <w:szCs w:val="22"/>
          <w:lang w:val="en-US"/>
        </w:rPr>
        <w:t xml:space="preserve"> potential joint projects and research avenues. </w:t>
      </w:r>
    </w:p>
    <w:p w14:paraId="0A05991A" w14:textId="77777777" w:rsidR="00213BE5" w:rsidRDefault="004D6CE8">
      <w:pPr>
        <w:pStyle w:val="FreeForm"/>
        <w:rPr>
          <w:rFonts w:ascii="Times New Roman" w:eastAsia="Times New Roman" w:hAnsi="Times New Roman" w:cs="Times New Roman"/>
          <w:b/>
          <w:bCs/>
          <w:sz w:val="22"/>
          <w:szCs w:val="22"/>
          <w:u w:val="single"/>
        </w:rPr>
      </w:pPr>
      <w:r>
        <w:rPr>
          <w:rFonts w:ascii="Times New Roman" w:hAnsi="Times New Roman"/>
          <w:b/>
          <w:bCs/>
          <w:sz w:val="22"/>
          <w:szCs w:val="22"/>
          <w:u w:val="single"/>
          <w:lang w:val="en-US"/>
        </w:rPr>
        <w:t>Relevant Selected Journal Publications</w:t>
      </w:r>
      <w:r>
        <w:rPr>
          <w:rFonts w:ascii="Times New Roman" w:hAnsi="Times New Roman"/>
          <w:b/>
          <w:bCs/>
          <w:i/>
          <w:iCs/>
          <w:sz w:val="22"/>
          <w:szCs w:val="22"/>
          <w:lang w:val="en-US"/>
        </w:rPr>
        <w:t xml:space="preserve"> (N.B. None of these with </w:t>
      </w:r>
      <w:r>
        <w:rPr>
          <w:rFonts w:ascii="Times New Roman" w:hAnsi="Times New Roman"/>
          <w:b/>
          <w:bCs/>
          <w:i/>
          <w:iCs/>
          <w:sz w:val="22"/>
          <w:szCs w:val="22"/>
          <w:lang w:val="pt-PT"/>
        </w:rPr>
        <w:t>PhD supervisor</w:t>
      </w:r>
      <w:r w:rsidR="00027BAE">
        <w:rPr>
          <w:rFonts w:ascii="Times New Roman" w:hAnsi="Times New Roman"/>
          <w:b/>
          <w:bCs/>
          <w:i/>
          <w:iCs/>
          <w:sz w:val="22"/>
          <w:szCs w:val="22"/>
          <w:lang w:val="pt-PT"/>
        </w:rPr>
        <w:t>, citations are in red</w:t>
      </w:r>
      <w:r>
        <w:rPr>
          <w:rFonts w:ascii="Times New Roman" w:hAnsi="Times New Roman"/>
          <w:b/>
          <w:bCs/>
          <w:i/>
          <w:iCs/>
          <w:sz w:val="22"/>
          <w:szCs w:val="22"/>
          <w:lang w:val="en-US"/>
        </w:rPr>
        <w:t xml:space="preserve">) </w:t>
      </w:r>
    </w:p>
    <w:p w14:paraId="13CF423B" w14:textId="77777777" w:rsidR="00213BE5" w:rsidRDefault="004D6CE8">
      <w:pPr>
        <w:pStyle w:val="FreeForm"/>
        <w:spacing w:line="280" w:lineRule="atLeast"/>
        <w:rPr>
          <w:rFonts w:ascii="Times New Roman" w:eastAsia="Times New Roman" w:hAnsi="Times New Roman" w:cs="Times New Roman"/>
          <w:b/>
          <w:bCs/>
          <w:color w:val="E32400"/>
          <w:sz w:val="22"/>
          <w:szCs w:val="22"/>
          <w:shd w:val="clear" w:color="auto" w:fill="FFFFFF"/>
        </w:rPr>
      </w:pPr>
      <w:r>
        <w:rPr>
          <w:rFonts w:ascii="Times New Roman" w:hAnsi="Times New Roman"/>
          <w:sz w:val="22"/>
          <w:szCs w:val="22"/>
          <w:shd w:val="clear" w:color="auto" w:fill="FFFFFF"/>
          <w:lang w:val="en-US"/>
        </w:rPr>
        <w:t xml:space="preserve">   </w:t>
      </w:r>
      <w:r>
        <w:rPr>
          <w:rFonts w:ascii="Times New Roman" w:hAnsi="Times New Roman"/>
          <w:sz w:val="22"/>
          <w:szCs w:val="22"/>
          <w:shd w:val="clear" w:color="auto" w:fill="FFFFFF"/>
        </w:rPr>
        <w:t>P</w:t>
      </w:r>
      <w:r>
        <w:rPr>
          <w:rFonts w:ascii="Times New Roman" w:hAnsi="Times New Roman"/>
          <w:sz w:val="22"/>
          <w:szCs w:val="22"/>
          <w:shd w:val="clear" w:color="auto" w:fill="FFFFFF"/>
        </w:rPr>
        <w:t>â</w:t>
      </w:r>
      <w:r>
        <w:rPr>
          <w:rFonts w:ascii="Times New Roman" w:hAnsi="Times New Roman"/>
          <w:sz w:val="22"/>
          <w:szCs w:val="22"/>
          <w:shd w:val="clear" w:color="auto" w:fill="FFFFFF"/>
          <w:lang w:val="fr-FR"/>
        </w:rPr>
        <w:t>ris,</w:t>
      </w:r>
      <w:r>
        <w:rPr>
          <w:rFonts w:ascii="Times New Roman" w:hAnsi="Times New Roman"/>
          <w:sz w:val="22"/>
          <w:szCs w:val="22"/>
          <w:shd w:val="clear" w:color="auto" w:fill="FFFFFF"/>
        </w:rPr>
        <w:t> </w:t>
      </w:r>
      <w:r>
        <w:rPr>
          <w:rFonts w:ascii="Times New Roman" w:hAnsi="Times New Roman"/>
          <w:sz w:val="22"/>
          <w:szCs w:val="22"/>
          <w:shd w:val="clear" w:color="auto" w:fill="FFFFFF"/>
          <w:lang w:val="es-ES_tradnl"/>
        </w:rPr>
        <w:t xml:space="preserve">Isabelle; </w:t>
      </w:r>
      <w:proofErr w:type="spellStart"/>
      <w:r>
        <w:rPr>
          <w:rFonts w:ascii="Times New Roman" w:hAnsi="Times New Roman"/>
          <w:sz w:val="22"/>
          <w:szCs w:val="22"/>
          <w:shd w:val="clear" w:color="auto" w:fill="FFFFFF"/>
          <w:lang w:val="es-ES_tradnl"/>
        </w:rPr>
        <w:t>Petitjean</w:t>
      </w:r>
      <w:proofErr w:type="spellEnd"/>
      <w:r>
        <w:rPr>
          <w:rFonts w:ascii="Times New Roman" w:hAnsi="Times New Roman"/>
          <w:sz w:val="22"/>
          <w:szCs w:val="22"/>
          <w:shd w:val="clear" w:color="auto" w:fill="FFFFFF"/>
          <w:lang w:val="es-ES_tradnl"/>
        </w:rPr>
        <w:t>,</w:t>
      </w:r>
      <w:r>
        <w:rPr>
          <w:rFonts w:ascii="Times New Roman" w:hAnsi="Times New Roman"/>
          <w:sz w:val="22"/>
          <w:szCs w:val="22"/>
          <w:shd w:val="clear" w:color="auto" w:fill="FFFFFF"/>
        </w:rPr>
        <w:t> </w:t>
      </w:r>
      <w:r>
        <w:rPr>
          <w:rFonts w:ascii="Times New Roman" w:hAnsi="Times New Roman"/>
          <w:sz w:val="22"/>
          <w:szCs w:val="22"/>
          <w:shd w:val="clear" w:color="auto" w:fill="FFFFFF"/>
          <w:lang w:val="en-US"/>
        </w:rPr>
        <w:t xml:space="preserve">Patrick; </w:t>
      </w:r>
      <w:r>
        <w:rPr>
          <w:rFonts w:ascii="Times New Roman" w:hAnsi="Times New Roman"/>
          <w:b/>
          <w:bCs/>
          <w:sz w:val="22"/>
          <w:szCs w:val="22"/>
          <w:shd w:val="clear" w:color="auto" w:fill="FFFFFF"/>
        </w:rPr>
        <w:t>Ross,</w:t>
      </w:r>
      <w:r>
        <w:rPr>
          <w:rFonts w:ascii="Times New Roman" w:hAnsi="Times New Roman"/>
          <w:b/>
          <w:bCs/>
          <w:sz w:val="22"/>
          <w:szCs w:val="22"/>
          <w:shd w:val="clear" w:color="auto" w:fill="FFFFFF"/>
        </w:rPr>
        <w:t> </w:t>
      </w:r>
      <w:r>
        <w:rPr>
          <w:rFonts w:ascii="Times New Roman" w:hAnsi="Times New Roman"/>
          <w:b/>
          <w:bCs/>
          <w:sz w:val="22"/>
          <w:szCs w:val="22"/>
          <w:shd w:val="clear" w:color="auto" w:fill="FFFFFF"/>
          <w:lang w:val="de-DE"/>
        </w:rPr>
        <w:t>Nicholas</w:t>
      </w:r>
      <w:r>
        <w:rPr>
          <w:rFonts w:ascii="Times New Roman" w:hAnsi="Times New Roman"/>
          <w:b/>
          <w:bCs/>
          <w:sz w:val="22"/>
          <w:szCs w:val="22"/>
          <w:shd w:val="clear" w:color="auto" w:fill="FFFFFF"/>
        </w:rPr>
        <w:t> </w:t>
      </w:r>
      <w:r>
        <w:rPr>
          <w:rFonts w:ascii="Times New Roman" w:hAnsi="Times New Roman"/>
          <w:b/>
          <w:bCs/>
          <w:sz w:val="22"/>
          <w:szCs w:val="22"/>
          <w:shd w:val="clear" w:color="auto" w:fill="FFFFFF"/>
        </w:rPr>
        <w:t>P.</w:t>
      </w:r>
      <w:r>
        <w:rPr>
          <w:rFonts w:ascii="Times New Roman" w:hAnsi="Times New Roman"/>
          <w:sz w:val="22"/>
          <w:szCs w:val="22"/>
          <w:shd w:val="clear" w:color="auto" w:fill="FFFFFF"/>
        </w:rPr>
        <w:t> </w:t>
      </w:r>
      <w:proofErr w:type="gramStart"/>
      <w:r>
        <w:rPr>
          <w:rFonts w:ascii="Times New Roman" w:hAnsi="Times New Roman"/>
          <w:sz w:val="22"/>
          <w:szCs w:val="22"/>
          <w:shd w:val="clear" w:color="auto" w:fill="FFFFFF"/>
          <w:lang w:val="en-US"/>
        </w:rPr>
        <w:t>et</w:t>
      </w:r>
      <w:proofErr w:type="gramEnd"/>
      <w:r>
        <w:rPr>
          <w:rFonts w:ascii="Times New Roman" w:hAnsi="Times New Roman"/>
          <w:sz w:val="22"/>
          <w:szCs w:val="22"/>
          <w:shd w:val="clear" w:color="auto" w:fill="FFFFFF"/>
          <w:lang w:val="en-US"/>
        </w:rPr>
        <w:t xml:space="preserve"> al </w:t>
      </w:r>
      <w:r>
        <w:rPr>
          <w:rFonts w:ascii="Times New Roman" w:hAnsi="Times New Roman"/>
          <w:sz w:val="22"/>
          <w:szCs w:val="22"/>
          <w:shd w:val="clear" w:color="auto" w:fill="FFFFFF"/>
          <w:lang w:val="en-US"/>
        </w:rPr>
        <w:t>“</w:t>
      </w:r>
      <w:r>
        <w:rPr>
          <w:rFonts w:ascii="Times New Roman" w:hAnsi="Times New Roman"/>
          <w:i/>
          <w:iCs/>
          <w:sz w:val="22"/>
          <w:szCs w:val="22"/>
          <w:shd w:val="clear" w:color="auto" w:fill="FFFFFF"/>
          <w:lang w:val="en-US"/>
        </w:rPr>
        <w:t>The Sloan Digital Sky Survey Quasar Catalog: Twelfth data release</w:t>
      </w:r>
      <w:r>
        <w:rPr>
          <w:rFonts w:ascii="Times New Roman" w:hAnsi="Times New Roman"/>
          <w:i/>
          <w:iCs/>
          <w:sz w:val="22"/>
          <w:szCs w:val="22"/>
          <w:shd w:val="clear" w:color="auto" w:fill="FFFFFF"/>
          <w:lang w:val="en-US"/>
        </w:rPr>
        <w:t>”</w:t>
      </w:r>
      <w:r>
        <w:rPr>
          <w:rFonts w:ascii="Times New Roman" w:hAnsi="Times New Roman"/>
          <w:i/>
          <w:iCs/>
          <w:sz w:val="22"/>
          <w:szCs w:val="22"/>
          <w:shd w:val="clear" w:color="auto" w:fill="FFFFFF"/>
          <w:lang w:val="en-US"/>
        </w:rPr>
        <w:t>,</w:t>
      </w:r>
      <w:r>
        <w:rPr>
          <w:rFonts w:ascii="Times New Roman" w:hAnsi="Times New Roman"/>
          <w:sz w:val="22"/>
          <w:szCs w:val="22"/>
          <w:shd w:val="clear" w:color="auto" w:fill="FFFFFF"/>
          <w:lang w:val="en-US"/>
        </w:rPr>
        <w:t xml:space="preserve"> </w:t>
      </w:r>
      <w:hyperlink r:id="rId8" w:history="1">
        <w:r>
          <w:rPr>
            <w:rStyle w:val="Hyperlink0"/>
            <w:rFonts w:ascii="Times New Roman" w:hAnsi="Times New Roman"/>
            <w:sz w:val="22"/>
            <w:szCs w:val="22"/>
            <w:shd w:val="clear" w:color="auto" w:fill="FFFFFF"/>
          </w:rPr>
          <w:t>10.1051/0004-6361/201527999</w:t>
        </w:r>
      </w:hyperlink>
      <w:r>
        <w:rPr>
          <w:rFonts w:ascii="Times New Roman" w:hAnsi="Times New Roman"/>
          <w:sz w:val="22"/>
          <w:szCs w:val="22"/>
          <w:shd w:val="clear" w:color="auto" w:fill="FFFFFF"/>
          <w:lang w:val="en-US"/>
        </w:rPr>
        <w:t xml:space="preserve">, </w:t>
      </w:r>
      <w:hyperlink r:id="rId9" w:history="1">
        <w:r>
          <w:rPr>
            <w:rStyle w:val="Hyperlink1"/>
            <w:rFonts w:ascii="Times New Roman" w:hAnsi="Times New Roman"/>
            <w:sz w:val="22"/>
            <w:szCs w:val="22"/>
            <w:shd w:val="clear" w:color="auto" w:fill="FFFFFF"/>
          </w:rPr>
          <w:t>2017A&amp;A...597A..79P</w:t>
        </w:r>
      </w:hyperlink>
      <w:r>
        <w:rPr>
          <w:rFonts w:ascii="Times New Roman" w:hAnsi="Times New Roman"/>
          <w:b/>
          <w:bCs/>
          <w:sz w:val="22"/>
          <w:szCs w:val="22"/>
          <w:shd w:val="clear" w:color="auto" w:fill="FFFFFF"/>
          <w:lang w:val="en-US"/>
        </w:rPr>
        <w:t xml:space="preserve"> </w:t>
      </w:r>
      <w:ins w:id="12" w:author="Dora" w:date="2018-02-13T15:25:00Z">
        <w:r w:rsidR="00027BAE">
          <w:rPr>
            <w:rFonts w:ascii="Times New Roman" w:hAnsi="Times New Roman"/>
            <w:b/>
            <w:bCs/>
            <w:sz w:val="22"/>
            <w:szCs w:val="22"/>
            <w:shd w:val="clear" w:color="auto" w:fill="FFFFFF"/>
            <w:lang w:val="en-US"/>
          </w:rPr>
          <w:t xml:space="preserve"> (</w:t>
        </w:r>
      </w:ins>
      <w:r>
        <w:rPr>
          <w:rFonts w:ascii="Times New Roman" w:hAnsi="Times New Roman"/>
          <w:b/>
          <w:bCs/>
          <w:color w:val="E32400"/>
          <w:sz w:val="22"/>
          <w:szCs w:val="22"/>
          <w:shd w:val="clear" w:color="auto" w:fill="FFFFFF"/>
          <w:lang w:val="en-US"/>
        </w:rPr>
        <w:t>88</w:t>
      </w:r>
      <w:ins w:id="13" w:author="Dora" w:date="2018-02-13T15:25:00Z">
        <w:r w:rsidR="00027BAE">
          <w:rPr>
            <w:rFonts w:ascii="Times New Roman" w:hAnsi="Times New Roman"/>
            <w:b/>
            <w:bCs/>
            <w:color w:val="E32400"/>
            <w:sz w:val="22"/>
            <w:szCs w:val="22"/>
            <w:shd w:val="clear" w:color="auto" w:fill="FFFFFF"/>
            <w:lang w:val="fr-FR"/>
          </w:rPr>
          <w:t>)</w:t>
        </w:r>
      </w:ins>
      <w:del w:id="14" w:author="Dora" w:date="2018-02-13T15:25:00Z">
        <w:r w:rsidDel="00027BAE">
          <w:rPr>
            <w:rFonts w:ascii="Times New Roman" w:hAnsi="Times New Roman"/>
            <w:b/>
            <w:bCs/>
            <w:color w:val="E32400"/>
            <w:sz w:val="22"/>
            <w:szCs w:val="22"/>
            <w:shd w:val="clear" w:color="auto" w:fill="FFFFFF"/>
            <w:lang w:val="fr-FR"/>
          </w:rPr>
          <w:delText xml:space="preserve"> </w:delText>
        </w:r>
        <w:r w:rsidDel="00027BAE">
          <w:rPr>
            <w:rFonts w:ascii="Times New Roman" w:hAnsi="Times New Roman"/>
            <w:b/>
            <w:bCs/>
            <w:color w:val="E32400"/>
            <w:sz w:val="22"/>
            <w:szCs w:val="22"/>
            <w:shd w:val="clear" w:color="auto" w:fill="FFFFFF"/>
            <w:lang w:val="fr-FR"/>
          </w:rPr>
          <w:delText>c</w:delText>
        </w:r>
        <w:r w:rsidDel="00027BAE">
          <w:rPr>
            <w:rFonts w:ascii="Times New Roman" w:hAnsi="Times New Roman"/>
            <w:b/>
            <w:bCs/>
            <w:color w:val="E32400"/>
            <w:sz w:val="22"/>
            <w:szCs w:val="22"/>
            <w:shd w:val="clear" w:color="auto" w:fill="FFFFFF"/>
            <w:lang w:val="fr-FR"/>
          </w:rPr>
          <w:delText>i</w:delText>
        </w:r>
        <w:r w:rsidDel="00027BAE">
          <w:rPr>
            <w:rFonts w:ascii="Times New Roman" w:hAnsi="Times New Roman"/>
            <w:b/>
            <w:bCs/>
            <w:color w:val="E32400"/>
            <w:sz w:val="22"/>
            <w:szCs w:val="22"/>
            <w:shd w:val="clear" w:color="auto" w:fill="FFFFFF"/>
            <w:lang w:val="fr-FR"/>
          </w:rPr>
          <w:delText>t</w:delText>
        </w:r>
        <w:r w:rsidDel="00027BAE">
          <w:rPr>
            <w:rFonts w:ascii="Times New Roman" w:hAnsi="Times New Roman"/>
            <w:b/>
            <w:bCs/>
            <w:color w:val="E32400"/>
            <w:sz w:val="22"/>
            <w:szCs w:val="22"/>
            <w:shd w:val="clear" w:color="auto" w:fill="FFFFFF"/>
            <w:lang w:val="fr-FR"/>
          </w:rPr>
          <w:delText>a</w:delText>
        </w:r>
        <w:r w:rsidDel="00027BAE">
          <w:rPr>
            <w:rFonts w:ascii="Times New Roman" w:hAnsi="Times New Roman"/>
            <w:b/>
            <w:bCs/>
            <w:color w:val="E32400"/>
            <w:sz w:val="22"/>
            <w:szCs w:val="22"/>
            <w:shd w:val="clear" w:color="auto" w:fill="FFFFFF"/>
            <w:lang w:val="fr-FR"/>
          </w:rPr>
          <w:delText>t</w:delText>
        </w:r>
        <w:r w:rsidDel="00027BAE">
          <w:rPr>
            <w:rFonts w:ascii="Times New Roman" w:hAnsi="Times New Roman"/>
            <w:b/>
            <w:bCs/>
            <w:color w:val="E32400"/>
            <w:sz w:val="22"/>
            <w:szCs w:val="22"/>
            <w:shd w:val="clear" w:color="auto" w:fill="FFFFFF"/>
            <w:lang w:val="fr-FR"/>
          </w:rPr>
          <w:delText>i</w:delText>
        </w:r>
        <w:r w:rsidDel="00027BAE">
          <w:rPr>
            <w:rFonts w:ascii="Times New Roman" w:hAnsi="Times New Roman"/>
            <w:b/>
            <w:bCs/>
            <w:color w:val="E32400"/>
            <w:sz w:val="22"/>
            <w:szCs w:val="22"/>
            <w:shd w:val="clear" w:color="auto" w:fill="FFFFFF"/>
            <w:lang w:val="fr-FR"/>
          </w:rPr>
          <w:delText>o</w:delText>
        </w:r>
        <w:r w:rsidDel="00027BAE">
          <w:rPr>
            <w:rFonts w:ascii="Times New Roman" w:hAnsi="Times New Roman"/>
            <w:b/>
            <w:bCs/>
            <w:color w:val="E32400"/>
            <w:sz w:val="22"/>
            <w:szCs w:val="22"/>
            <w:shd w:val="clear" w:color="auto" w:fill="FFFFFF"/>
            <w:lang w:val="fr-FR"/>
          </w:rPr>
          <w:delText>n</w:delText>
        </w:r>
        <w:r w:rsidDel="00027BAE">
          <w:rPr>
            <w:rFonts w:ascii="Times New Roman" w:hAnsi="Times New Roman"/>
            <w:b/>
            <w:bCs/>
            <w:color w:val="E32400"/>
            <w:sz w:val="22"/>
            <w:szCs w:val="22"/>
            <w:shd w:val="clear" w:color="auto" w:fill="FFFFFF"/>
            <w:lang w:val="fr-FR"/>
          </w:rPr>
          <w:delText>s</w:delText>
        </w:r>
      </w:del>
    </w:p>
    <w:p w14:paraId="112C855D" w14:textId="77777777" w:rsidR="00213BE5" w:rsidRDefault="004D6CE8">
      <w:pPr>
        <w:pStyle w:val="FreeForm"/>
        <w:spacing w:line="280" w:lineRule="atLeast"/>
        <w:rPr>
          <w:rFonts w:ascii="Times New Roman" w:eastAsia="Times New Roman" w:hAnsi="Times New Roman" w:cs="Times New Roman"/>
          <w:color w:val="E32400"/>
          <w:sz w:val="22"/>
          <w:szCs w:val="22"/>
          <w:shd w:val="clear" w:color="auto" w:fill="FFFFFF"/>
        </w:rPr>
      </w:pPr>
      <w:r>
        <w:rPr>
          <w:rFonts w:ascii="Times New Roman" w:hAnsi="Times New Roman"/>
          <w:b/>
          <w:bCs/>
          <w:color w:val="E32400"/>
          <w:sz w:val="22"/>
          <w:szCs w:val="22"/>
          <w:shd w:val="clear" w:color="auto" w:fill="FFFFFF"/>
          <w:lang w:val="en-US"/>
        </w:rPr>
        <w:t xml:space="preserve">   </w:t>
      </w:r>
      <w:r>
        <w:rPr>
          <w:rFonts w:ascii="Times New Roman" w:hAnsi="Times New Roman"/>
          <w:sz w:val="22"/>
          <w:szCs w:val="22"/>
          <w:shd w:val="clear" w:color="auto" w:fill="FFFFFF"/>
        </w:rPr>
        <w:t>Hamann,</w:t>
      </w:r>
      <w:r>
        <w:rPr>
          <w:rFonts w:ascii="Times New Roman" w:hAnsi="Times New Roman"/>
          <w:sz w:val="22"/>
          <w:szCs w:val="22"/>
          <w:shd w:val="clear" w:color="auto" w:fill="FFFFFF"/>
        </w:rPr>
        <w:t> </w:t>
      </w:r>
      <w:r>
        <w:rPr>
          <w:rFonts w:ascii="Times New Roman" w:hAnsi="Times New Roman"/>
          <w:sz w:val="22"/>
          <w:szCs w:val="22"/>
          <w:shd w:val="clear" w:color="auto" w:fill="FFFFFF"/>
        </w:rPr>
        <w:t>Fred; Zakamska,</w:t>
      </w:r>
      <w:r>
        <w:rPr>
          <w:rFonts w:ascii="Times New Roman" w:hAnsi="Times New Roman"/>
          <w:sz w:val="22"/>
          <w:szCs w:val="22"/>
          <w:shd w:val="clear" w:color="auto" w:fill="FFFFFF"/>
        </w:rPr>
        <w:t> </w:t>
      </w:r>
      <w:r>
        <w:rPr>
          <w:rFonts w:ascii="Times New Roman" w:hAnsi="Times New Roman"/>
          <w:sz w:val="22"/>
          <w:szCs w:val="22"/>
          <w:shd w:val="clear" w:color="auto" w:fill="FFFFFF"/>
          <w:lang w:val="es-ES_tradnl"/>
        </w:rPr>
        <w:t>Nadia</w:t>
      </w:r>
      <w:r>
        <w:rPr>
          <w:rFonts w:ascii="Times New Roman" w:hAnsi="Times New Roman"/>
          <w:sz w:val="22"/>
          <w:szCs w:val="22"/>
          <w:shd w:val="clear" w:color="auto" w:fill="FFFFFF"/>
        </w:rPr>
        <w:t> </w:t>
      </w:r>
      <w:r>
        <w:rPr>
          <w:rFonts w:ascii="Times New Roman" w:hAnsi="Times New Roman"/>
          <w:sz w:val="22"/>
          <w:szCs w:val="22"/>
          <w:shd w:val="clear" w:color="auto" w:fill="FFFFFF"/>
        </w:rPr>
        <w:t xml:space="preserve">L.; </w:t>
      </w:r>
      <w:r>
        <w:rPr>
          <w:rFonts w:ascii="Times New Roman" w:hAnsi="Times New Roman"/>
          <w:b/>
          <w:bCs/>
          <w:sz w:val="22"/>
          <w:szCs w:val="22"/>
          <w:shd w:val="clear" w:color="auto" w:fill="FFFFFF"/>
        </w:rPr>
        <w:t>Ross,</w:t>
      </w:r>
      <w:r>
        <w:rPr>
          <w:rFonts w:ascii="Times New Roman" w:hAnsi="Times New Roman"/>
          <w:b/>
          <w:bCs/>
          <w:sz w:val="22"/>
          <w:szCs w:val="22"/>
          <w:shd w:val="clear" w:color="auto" w:fill="FFFFFF"/>
        </w:rPr>
        <w:t> </w:t>
      </w:r>
      <w:r>
        <w:rPr>
          <w:rFonts w:ascii="Times New Roman" w:hAnsi="Times New Roman"/>
          <w:b/>
          <w:bCs/>
          <w:sz w:val="22"/>
          <w:szCs w:val="22"/>
          <w:shd w:val="clear" w:color="auto" w:fill="FFFFFF"/>
          <w:lang w:val="de-DE"/>
        </w:rPr>
        <w:t>Nicholas</w:t>
      </w:r>
      <w:r>
        <w:rPr>
          <w:rFonts w:ascii="Times New Roman" w:hAnsi="Times New Roman"/>
          <w:b/>
          <w:bCs/>
          <w:sz w:val="22"/>
          <w:szCs w:val="22"/>
          <w:shd w:val="clear" w:color="auto" w:fill="FFFFFF"/>
          <w:lang w:val="en-US"/>
        </w:rPr>
        <w:t xml:space="preserve"> P.  </w:t>
      </w:r>
      <w:proofErr w:type="gramStart"/>
      <w:r>
        <w:rPr>
          <w:rFonts w:ascii="Times New Roman" w:hAnsi="Times New Roman"/>
          <w:sz w:val="22"/>
          <w:szCs w:val="22"/>
          <w:shd w:val="clear" w:color="auto" w:fill="FFFFFF"/>
          <w:lang w:val="en-US"/>
        </w:rPr>
        <w:t>et</w:t>
      </w:r>
      <w:proofErr w:type="gramEnd"/>
      <w:r>
        <w:rPr>
          <w:rFonts w:ascii="Times New Roman" w:hAnsi="Times New Roman"/>
          <w:sz w:val="22"/>
          <w:szCs w:val="22"/>
          <w:shd w:val="clear" w:color="auto" w:fill="FFFFFF"/>
          <w:lang w:val="en-US"/>
        </w:rPr>
        <w:t xml:space="preserve"> al. </w:t>
      </w:r>
      <w:r>
        <w:rPr>
          <w:rFonts w:ascii="Times New Roman" w:hAnsi="Times New Roman"/>
          <w:i/>
          <w:iCs/>
          <w:sz w:val="22"/>
          <w:szCs w:val="22"/>
          <w:shd w:val="clear" w:color="auto" w:fill="FFFFFF"/>
          <w:lang w:val="en-US"/>
        </w:rPr>
        <w:t>“</w:t>
      </w:r>
      <w:r>
        <w:rPr>
          <w:rFonts w:ascii="Times New Roman" w:hAnsi="Times New Roman"/>
          <w:i/>
          <w:iCs/>
          <w:sz w:val="22"/>
          <w:szCs w:val="22"/>
          <w:shd w:val="clear" w:color="auto" w:fill="FFFFFF"/>
          <w:lang w:val="en-US"/>
        </w:rPr>
        <w:t>Extremely red quasars in BOSS</w:t>
      </w:r>
      <w:r>
        <w:rPr>
          <w:rFonts w:ascii="Times New Roman" w:hAnsi="Times New Roman"/>
          <w:i/>
          <w:iCs/>
          <w:sz w:val="22"/>
          <w:szCs w:val="22"/>
          <w:shd w:val="clear" w:color="auto" w:fill="FFFFFF"/>
          <w:lang w:val="en-US"/>
        </w:rPr>
        <w:t>”</w:t>
      </w:r>
      <w:r>
        <w:rPr>
          <w:rFonts w:ascii="Times New Roman" w:hAnsi="Times New Roman"/>
          <w:sz w:val="22"/>
          <w:szCs w:val="22"/>
          <w:shd w:val="clear" w:color="auto" w:fill="FFFFFF"/>
          <w:lang w:val="en-US"/>
        </w:rPr>
        <w:t xml:space="preserve">, </w:t>
      </w:r>
      <w:hyperlink r:id="rId10" w:history="1">
        <w:r>
          <w:rPr>
            <w:rStyle w:val="Hyperlink0"/>
            <w:rFonts w:ascii="Times New Roman" w:hAnsi="Times New Roman"/>
            <w:sz w:val="22"/>
            <w:szCs w:val="22"/>
            <w:shd w:val="clear" w:color="auto" w:fill="FFFFFF"/>
            <w:lang w:val="pt-PT"/>
          </w:rPr>
          <w:t>10.1093/mnras/stw2387</w:t>
        </w:r>
      </w:hyperlink>
      <w:r>
        <w:rPr>
          <w:rFonts w:ascii="Times New Roman" w:hAnsi="Times New Roman"/>
          <w:sz w:val="22"/>
          <w:szCs w:val="22"/>
          <w:shd w:val="clear" w:color="auto" w:fill="FFFFFF"/>
          <w:lang w:val="en-US"/>
        </w:rPr>
        <w:t xml:space="preserve">, </w:t>
      </w:r>
      <w:hyperlink r:id="rId11" w:history="1">
        <w:r>
          <w:rPr>
            <w:rStyle w:val="Hyperlink1"/>
            <w:rFonts w:ascii="Times New Roman" w:hAnsi="Times New Roman"/>
            <w:sz w:val="22"/>
            <w:szCs w:val="22"/>
            <w:shd w:val="clear" w:color="auto" w:fill="FFFFFF"/>
          </w:rPr>
          <w:t>2017MNRAS.464.3431H</w:t>
        </w:r>
      </w:hyperlink>
      <w:r>
        <w:rPr>
          <w:rFonts w:ascii="Times New Roman" w:hAnsi="Times New Roman"/>
          <w:sz w:val="22"/>
          <w:szCs w:val="22"/>
          <w:shd w:val="clear" w:color="auto" w:fill="FFFFFF"/>
          <w:lang w:val="en-US"/>
        </w:rPr>
        <w:t>,</w:t>
      </w:r>
      <w:r>
        <w:rPr>
          <w:rFonts w:ascii="Times New Roman" w:hAnsi="Times New Roman"/>
          <w:color w:val="FFFFFF"/>
          <w:sz w:val="22"/>
          <w:szCs w:val="22"/>
          <w:shd w:val="clear" w:color="auto" w:fill="FFFFFF"/>
          <w:lang w:val="en-US"/>
        </w:rPr>
        <w:t xml:space="preserve"> </w:t>
      </w:r>
      <w:ins w:id="15" w:author="Dora" w:date="2018-02-13T15:25:00Z">
        <w:r w:rsidR="00027BAE">
          <w:rPr>
            <w:rFonts w:ascii="Times New Roman" w:hAnsi="Times New Roman"/>
            <w:color w:val="FFFFFF"/>
            <w:sz w:val="22"/>
            <w:szCs w:val="22"/>
            <w:shd w:val="clear" w:color="auto" w:fill="FFFFFF"/>
            <w:lang w:val="en-US"/>
          </w:rPr>
          <w:t>(</w:t>
        </w:r>
      </w:ins>
      <w:r>
        <w:rPr>
          <w:rFonts w:ascii="Times New Roman" w:hAnsi="Times New Roman"/>
          <w:b/>
          <w:bCs/>
          <w:color w:val="E32400"/>
          <w:sz w:val="22"/>
          <w:szCs w:val="22"/>
          <w:shd w:val="clear" w:color="auto" w:fill="FFFFFF"/>
          <w:lang w:val="en-US"/>
        </w:rPr>
        <w:t>13</w:t>
      </w:r>
      <w:ins w:id="16" w:author="Dora" w:date="2018-02-13T15:25:00Z">
        <w:r w:rsidR="00027BAE">
          <w:rPr>
            <w:rFonts w:ascii="Times New Roman" w:hAnsi="Times New Roman"/>
            <w:b/>
            <w:bCs/>
            <w:color w:val="E32400"/>
            <w:sz w:val="22"/>
            <w:szCs w:val="22"/>
            <w:shd w:val="clear" w:color="auto" w:fill="FFFFFF"/>
            <w:lang w:val="en-US"/>
          </w:rPr>
          <w:t>)</w:t>
        </w:r>
      </w:ins>
      <w:r>
        <w:rPr>
          <w:rFonts w:ascii="Times New Roman" w:hAnsi="Times New Roman"/>
          <w:b/>
          <w:bCs/>
          <w:color w:val="E32400"/>
          <w:sz w:val="22"/>
          <w:szCs w:val="22"/>
          <w:shd w:val="clear" w:color="auto" w:fill="FFFFFF"/>
          <w:lang w:val="fr-FR"/>
        </w:rPr>
        <w:t xml:space="preserve"> </w:t>
      </w:r>
      <w:del w:id="17" w:author="Dora" w:date="2018-02-13T15:25:00Z">
        <w:r w:rsidDel="00027BAE">
          <w:rPr>
            <w:rFonts w:ascii="Times New Roman" w:hAnsi="Times New Roman"/>
            <w:b/>
            <w:bCs/>
            <w:color w:val="E32400"/>
            <w:sz w:val="22"/>
            <w:szCs w:val="22"/>
            <w:shd w:val="clear" w:color="auto" w:fill="FFFFFF"/>
            <w:lang w:val="fr-FR"/>
          </w:rPr>
          <w:delText>c</w:delText>
        </w:r>
        <w:r w:rsidDel="00027BAE">
          <w:rPr>
            <w:rFonts w:ascii="Times New Roman" w:hAnsi="Times New Roman"/>
            <w:b/>
            <w:bCs/>
            <w:color w:val="E32400"/>
            <w:sz w:val="22"/>
            <w:szCs w:val="22"/>
            <w:shd w:val="clear" w:color="auto" w:fill="FFFFFF"/>
            <w:lang w:val="fr-FR"/>
          </w:rPr>
          <w:delText>i</w:delText>
        </w:r>
        <w:r w:rsidDel="00027BAE">
          <w:rPr>
            <w:rFonts w:ascii="Times New Roman" w:hAnsi="Times New Roman"/>
            <w:b/>
            <w:bCs/>
            <w:color w:val="E32400"/>
            <w:sz w:val="22"/>
            <w:szCs w:val="22"/>
            <w:shd w:val="clear" w:color="auto" w:fill="FFFFFF"/>
            <w:lang w:val="fr-FR"/>
          </w:rPr>
          <w:delText>t</w:delText>
        </w:r>
        <w:r w:rsidDel="00027BAE">
          <w:rPr>
            <w:rFonts w:ascii="Times New Roman" w:hAnsi="Times New Roman"/>
            <w:b/>
            <w:bCs/>
            <w:color w:val="E32400"/>
            <w:sz w:val="22"/>
            <w:szCs w:val="22"/>
            <w:shd w:val="clear" w:color="auto" w:fill="FFFFFF"/>
            <w:lang w:val="fr-FR"/>
          </w:rPr>
          <w:delText>a</w:delText>
        </w:r>
        <w:r w:rsidDel="00027BAE">
          <w:rPr>
            <w:rFonts w:ascii="Times New Roman" w:hAnsi="Times New Roman"/>
            <w:b/>
            <w:bCs/>
            <w:color w:val="E32400"/>
            <w:sz w:val="22"/>
            <w:szCs w:val="22"/>
            <w:shd w:val="clear" w:color="auto" w:fill="FFFFFF"/>
            <w:lang w:val="fr-FR"/>
          </w:rPr>
          <w:delText>t</w:delText>
        </w:r>
        <w:r w:rsidDel="00027BAE">
          <w:rPr>
            <w:rFonts w:ascii="Times New Roman" w:hAnsi="Times New Roman"/>
            <w:b/>
            <w:bCs/>
            <w:color w:val="E32400"/>
            <w:sz w:val="22"/>
            <w:szCs w:val="22"/>
            <w:shd w:val="clear" w:color="auto" w:fill="FFFFFF"/>
            <w:lang w:val="fr-FR"/>
          </w:rPr>
          <w:delText>i</w:delText>
        </w:r>
        <w:r w:rsidDel="00027BAE">
          <w:rPr>
            <w:rFonts w:ascii="Times New Roman" w:hAnsi="Times New Roman"/>
            <w:b/>
            <w:bCs/>
            <w:color w:val="E32400"/>
            <w:sz w:val="22"/>
            <w:szCs w:val="22"/>
            <w:shd w:val="clear" w:color="auto" w:fill="FFFFFF"/>
            <w:lang w:val="fr-FR"/>
          </w:rPr>
          <w:delText>o</w:delText>
        </w:r>
        <w:r w:rsidDel="00027BAE">
          <w:rPr>
            <w:rFonts w:ascii="Times New Roman" w:hAnsi="Times New Roman"/>
            <w:b/>
            <w:bCs/>
            <w:color w:val="E32400"/>
            <w:sz w:val="22"/>
            <w:szCs w:val="22"/>
            <w:shd w:val="clear" w:color="auto" w:fill="FFFFFF"/>
            <w:lang w:val="fr-FR"/>
          </w:rPr>
          <w:delText>n</w:delText>
        </w:r>
        <w:r w:rsidDel="00027BAE">
          <w:rPr>
            <w:rFonts w:ascii="Times New Roman" w:hAnsi="Times New Roman"/>
            <w:b/>
            <w:bCs/>
            <w:color w:val="E32400"/>
            <w:sz w:val="22"/>
            <w:szCs w:val="22"/>
            <w:shd w:val="clear" w:color="auto" w:fill="FFFFFF"/>
            <w:lang w:val="fr-FR"/>
          </w:rPr>
          <w:delText>s</w:delText>
        </w:r>
      </w:del>
    </w:p>
    <w:p w14:paraId="7404EF8A" w14:textId="77777777" w:rsidR="00213BE5" w:rsidRDefault="004D6CE8">
      <w:pPr>
        <w:pStyle w:val="FreeForm"/>
        <w:spacing w:line="280" w:lineRule="atLeast"/>
        <w:rPr>
          <w:rFonts w:ascii="Times New Roman" w:eastAsia="Times New Roman" w:hAnsi="Times New Roman" w:cs="Times New Roman"/>
          <w:color w:val="E32400"/>
          <w:sz w:val="22"/>
          <w:szCs w:val="22"/>
          <w:shd w:val="clear" w:color="auto" w:fill="FFFFFF"/>
        </w:rPr>
      </w:pPr>
      <w:r>
        <w:rPr>
          <w:rFonts w:ascii="Times New Roman" w:hAnsi="Times New Roman"/>
          <w:color w:val="E32400"/>
          <w:sz w:val="22"/>
          <w:szCs w:val="22"/>
          <w:shd w:val="clear" w:color="auto" w:fill="FFFFFF"/>
          <w:lang w:val="en-US"/>
        </w:rPr>
        <w:t xml:space="preserve">   </w:t>
      </w:r>
      <w:r>
        <w:rPr>
          <w:rFonts w:ascii="Times New Roman" w:hAnsi="Times New Roman"/>
          <w:sz w:val="22"/>
          <w:szCs w:val="22"/>
          <w:shd w:val="clear" w:color="auto" w:fill="FFFFFF"/>
        </w:rPr>
        <w:t>Timlin,</w:t>
      </w:r>
      <w:r>
        <w:rPr>
          <w:rFonts w:ascii="Times New Roman" w:hAnsi="Times New Roman"/>
          <w:sz w:val="22"/>
          <w:szCs w:val="22"/>
          <w:shd w:val="clear" w:color="auto" w:fill="FFFFFF"/>
        </w:rPr>
        <w:t> </w:t>
      </w:r>
      <w:r>
        <w:rPr>
          <w:rFonts w:ascii="Times New Roman" w:hAnsi="Times New Roman"/>
          <w:sz w:val="22"/>
          <w:szCs w:val="22"/>
          <w:shd w:val="clear" w:color="auto" w:fill="FFFFFF"/>
          <w:lang w:val="de-DE"/>
        </w:rPr>
        <w:t>John</w:t>
      </w:r>
      <w:r>
        <w:rPr>
          <w:rFonts w:ascii="Times New Roman" w:hAnsi="Times New Roman"/>
          <w:sz w:val="22"/>
          <w:szCs w:val="22"/>
          <w:shd w:val="clear" w:color="auto" w:fill="FFFFFF"/>
        </w:rPr>
        <w:t> </w:t>
      </w:r>
      <w:r>
        <w:rPr>
          <w:rFonts w:ascii="Times New Roman" w:hAnsi="Times New Roman"/>
          <w:sz w:val="22"/>
          <w:szCs w:val="22"/>
          <w:shd w:val="clear" w:color="auto" w:fill="FFFFFF"/>
        </w:rPr>
        <w:t xml:space="preserve">D.; </w:t>
      </w:r>
      <w:r>
        <w:rPr>
          <w:rFonts w:ascii="Times New Roman" w:hAnsi="Times New Roman"/>
          <w:b/>
          <w:bCs/>
          <w:sz w:val="22"/>
          <w:szCs w:val="22"/>
          <w:shd w:val="clear" w:color="auto" w:fill="FFFFFF"/>
        </w:rPr>
        <w:t>Ross,</w:t>
      </w:r>
      <w:r>
        <w:rPr>
          <w:rFonts w:ascii="Times New Roman" w:hAnsi="Times New Roman"/>
          <w:b/>
          <w:bCs/>
          <w:sz w:val="22"/>
          <w:szCs w:val="22"/>
          <w:shd w:val="clear" w:color="auto" w:fill="FFFFFF"/>
        </w:rPr>
        <w:t> </w:t>
      </w:r>
      <w:r>
        <w:rPr>
          <w:rFonts w:ascii="Times New Roman" w:hAnsi="Times New Roman"/>
          <w:b/>
          <w:bCs/>
          <w:sz w:val="22"/>
          <w:szCs w:val="22"/>
          <w:shd w:val="clear" w:color="auto" w:fill="FFFFFF"/>
          <w:lang w:val="de-DE"/>
        </w:rPr>
        <w:t>Nicholas</w:t>
      </w:r>
      <w:r>
        <w:rPr>
          <w:rFonts w:ascii="Times New Roman" w:hAnsi="Times New Roman"/>
          <w:b/>
          <w:bCs/>
          <w:sz w:val="22"/>
          <w:szCs w:val="22"/>
          <w:shd w:val="clear" w:color="auto" w:fill="FFFFFF"/>
        </w:rPr>
        <w:t> </w:t>
      </w:r>
      <w:r>
        <w:rPr>
          <w:rFonts w:ascii="Times New Roman" w:hAnsi="Times New Roman"/>
          <w:b/>
          <w:bCs/>
          <w:sz w:val="22"/>
          <w:szCs w:val="22"/>
          <w:shd w:val="clear" w:color="auto" w:fill="FFFFFF"/>
        </w:rPr>
        <w:t>P.</w:t>
      </w:r>
      <w:r>
        <w:rPr>
          <w:rFonts w:ascii="Times New Roman" w:hAnsi="Times New Roman"/>
          <w:sz w:val="22"/>
          <w:szCs w:val="22"/>
          <w:shd w:val="clear" w:color="auto" w:fill="FFFFFF"/>
          <w:lang w:val="en-US"/>
        </w:rPr>
        <w:t xml:space="preserve"> </w:t>
      </w:r>
      <w:proofErr w:type="gramStart"/>
      <w:r>
        <w:rPr>
          <w:rFonts w:ascii="Times New Roman" w:hAnsi="Times New Roman"/>
          <w:sz w:val="22"/>
          <w:szCs w:val="22"/>
          <w:shd w:val="clear" w:color="auto" w:fill="FFFFFF"/>
          <w:lang w:val="en-US"/>
        </w:rPr>
        <w:t>et</w:t>
      </w:r>
      <w:proofErr w:type="gramEnd"/>
      <w:r>
        <w:rPr>
          <w:rFonts w:ascii="Times New Roman" w:hAnsi="Times New Roman"/>
          <w:sz w:val="22"/>
          <w:szCs w:val="22"/>
          <w:shd w:val="clear" w:color="auto" w:fill="FFFFFF"/>
          <w:lang w:val="en-US"/>
        </w:rPr>
        <w:t xml:space="preserve"> al. </w:t>
      </w:r>
      <w:r>
        <w:rPr>
          <w:rFonts w:ascii="Times New Roman" w:hAnsi="Times New Roman"/>
          <w:sz w:val="22"/>
          <w:szCs w:val="22"/>
          <w:shd w:val="clear" w:color="auto" w:fill="FFFFFF"/>
          <w:lang w:val="en-US"/>
        </w:rPr>
        <w:t>“</w:t>
      </w:r>
      <w:r>
        <w:rPr>
          <w:rFonts w:ascii="Times New Roman" w:hAnsi="Times New Roman"/>
          <w:i/>
          <w:iCs/>
          <w:sz w:val="22"/>
          <w:szCs w:val="22"/>
          <w:shd w:val="clear" w:color="auto" w:fill="FFFFFF"/>
          <w:lang w:val="de-DE"/>
        </w:rPr>
        <w:t>SpIES: The Spitzer IRAC Equatorial Survey</w:t>
      </w:r>
      <w:r>
        <w:rPr>
          <w:rFonts w:ascii="Times New Roman" w:hAnsi="Times New Roman"/>
          <w:i/>
          <w:iCs/>
          <w:sz w:val="22"/>
          <w:szCs w:val="22"/>
          <w:shd w:val="clear" w:color="auto" w:fill="FFFFFF"/>
          <w:lang w:val="en-US"/>
        </w:rPr>
        <w:t xml:space="preserve">", </w:t>
      </w:r>
      <w:r>
        <w:rPr>
          <w:rFonts w:ascii="Times New Roman" w:hAnsi="Times New Roman"/>
          <w:sz w:val="22"/>
          <w:szCs w:val="22"/>
          <w:shd w:val="clear" w:color="auto" w:fill="FFFFFF"/>
          <w:lang w:val="en-US"/>
        </w:rPr>
        <w:t xml:space="preserve"> </w:t>
      </w:r>
      <w:commentRangeStart w:id="18"/>
      <w:r>
        <w:rPr>
          <w:rStyle w:val="Hyperlink0"/>
        </w:rPr>
        <w:fldChar w:fldCharType="begin"/>
      </w:r>
      <w:r>
        <w:rPr>
          <w:rStyle w:val="Hyperlink0"/>
          <w:rFonts w:ascii="Times New Roman" w:eastAsia="Times New Roman" w:hAnsi="Times New Roman" w:cs="Times New Roman"/>
          <w:sz w:val="22"/>
          <w:szCs w:val="22"/>
          <w:shd w:val="clear" w:color="auto" w:fill="FFFFFF"/>
        </w:rPr>
        <w:instrText xml:space="preserve"> HYPERLINK "http://dx.doi.org/10.3847/0067-0049/225/1/1"</w:instrText>
      </w:r>
      <w:r>
        <w:rPr>
          <w:rStyle w:val="Hyperlink0"/>
        </w:rPr>
        <w:fldChar w:fldCharType="separate"/>
      </w:r>
      <w:r>
        <w:rPr>
          <w:rStyle w:val="Hyperlink0"/>
          <w:rFonts w:ascii="Times New Roman" w:hAnsi="Times New Roman"/>
          <w:sz w:val="22"/>
          <w:szCs w:val="22"/>
          <w:shd w:val="clear" w:color="auto" w:fill="FFFFFF"/>
        </w:rPr>
        <w:t>10.3847/0067-0049/225/1/1</w:t>
      </w:r>
      <w:r>
        <w:rPr>
          <w:rFonts w:ascii="Times New Roman" w:eastAsia="Times New Roman" w:hAnsi="Times New Roman" w:cs="Times New Roman"/>
          <w:sz w:val="22"/>
          <w:szCs w:val="22"/>
          <w:shd w:val="clear" w:color="auto" w:fill="FFFFFF"/>
        </w:rPr>
        <w:fldChar w:fldCharType="end"/>
      </w:r>
      <w:commentRangeEnd w:id="18"/>
      <w:r w:rsidR="003E5D91">
        <w:rPr>
          <w:rStyle w:val="CommentReference"/>
          <w:rFonts w:ascii="Times New Roman" w:hAnsi="Times New Roman" w:cs="Times New Roman"/>
          <w:color w:val="auto"/>
          <w:lang w:val="en-US" w:eastAsia="en-US"/>
        </w:rPr>
        <w:commentReference w:id="18"/>
      </w:r>
      <w:r>
        <w:rPr>
          <w:rFonts w:ascii="Times New Roman" w:hAnsi="Times New Roman"/>
          <w:sz w:val="22"/>
          <w:szCs w:val="22"/>
          <w:shd w:val="clear" w:color="auto" w:fill="FFFFFF"/>
          <w:lang w:val="en-US"/>
        </w:rPr>
        <w:t xml:space="preserve"> </w:t>
      </w:r>
      <w:hyperlink r:id="rId12" w:history="1">
        <w:r>
          <w:rPr>
            <w:rStyle w:val="Hyperlink1"/>
            <w:rFonts w:ascii="Times New Roman" w:hAnsi="Times New Roman"/>
            <w:sz w:val="22"/>
            <w:szCs w:val="22"/>
            <w:shd w:val="clear" w:color="auto" w:fill="FFFFFF"/>
          </w:rPr>
          <w:t>2016ApJS..225....1T</w:t>
        </w:r>
      </w:hyperlink>
      <w:r>
        <w:rPr>
          <w:rFonts w:ascii="Times New Roman" w:hAnsi="Times New Roman"/>
          <w:sz w:val="22"/>
          <w:szCs w:val="22"/>
          <w:shd w:val="clear" w:color="auto" w:fill="FFFFFF"/>
          <w:lang w:val="en-US"/>
        </w:rPr>
        <w:t xml:space="preserve">, </w:t>
      </w:r>
      <w:r>
        <w:rPr>
          <w:rFonts w:ascii="Times New Roman" w:hAnsi="Times New Roman"/>
          <w:b/>
          <w:bCs/>
          <w:color w:val="E32400"/>
          <w:sz w:val="22"/>
          <w:szCs w:val="22"/>
          <w:shd w:val="clear" w:color="auto" w:fill="FFFFFF"/>
          <w:lang w:val="en-US"/>
        </w:rPr>
        <w:t>13</w:t>
      </w:r>
      <w:r>
        <w:rPr>
          <w:rFonts w:ascii="Times New Roman" w:hAnsi="Times New Roman"/>
          <w:b/>
          <w:bCs/>
          <w:color w:val="E32400"/>
          <w:sz w:val="22"/>
          <w:szCs w:val="22"/>
          <w:shd w:val="clear" w:color="auto" w:fill="FFFFFF"/>
          <w:lang w:val="fr-FR"/>
        </w:rPr>
        <w:t xml:space="preserve"> </w:t>
      </w:r>
      <w:del w:id="19" w:author="Dora" w:date="2018-02-13T15:25:00Z">
        <w:r w:rsidDel="00027BAE">
          <w:rPr>
            <w:rFonts w:ascii="Times New Roman" w:hAnsi="Times New Roman"/>
            <w:b/>
            <w:bCs/>
            <w:color w:val="E32400"/>
            <w:sz w:val="22"/>
            <w:szCs w:val="22"/>
            <w:shd w:val="clear" w:color="auto" w:fill="FFFFFF"/>
            <w:lang w:val="fr-FR"/>
          </w:rPr>
          <w:delText>c</w:delText>
        </w:r>
        <w:r w:rsidDel="00027BAE">
          <w:rPr>
            <w:rFonts w:ascii="Times New Roman" w:hAnsi="Times New Roman"/>
            <w:b/>
            <w:bCs/>
            <w:color w:val="E32400"/>
            <w:sz w:val="22"/>
            <w:szCs w:val="22"/>
            <w:shd w:val="clear" w:color="auto" w:fill="FFFFFF"/>
            <w:lang w:val="fr-FR"/>
          </w:rPr>
          <w:delText>i</w:delText>
        </w:r>
        <w:r w:rsidDel="00027BAE">
          <w:rPr>
            <w:rFonts w:ascii="Times New Roman" w:hAnsi="Times New Roman"/>
            <w:b/>
            <w:bCs/>
            <w:color w:val="E32400"/>
            <w:sz w:val="22"/>
            <w:szCs w:val="22"/>
            <w:shd w:val="clear" w:color="auto" w:fill="FFFFFF"/>
            <w:lang w:val="fr-FR"/>
          </w:rPr>
          <w:delText>t</w:delText>
        </w:r>
        <w:r w:rsidDel="00027BAE">
          <w:rPr>
            <w:rFonts w:ascii="Times New Roman" w:hAnsi="Times New Roman"/>
            <w:b/>
            <w:bCs/>
            <w:color w:val="E32400"/>
            <w:sz w:val="22"/>
            <w:szCs w:val="22"/>
            <w:shd w:val="clear" w:color="auto" w:fill="FFFFFF"/>
            <w:lang w:val="fr-FR"/>
          </w:rPr>
          <w:delText>a</w:delText>
        </w:r>
        <w:r w:rsidDel="00027BAE">
          <w:rPr>
            <w:rFonts w:ascii="Times New Roman" w:hAnsi="Times New Roman"/>
            <w:b/>
            <w:bCs/>
            <w:color w:val="E32400"/>
            <w:sz w:val="22"/>
            <w:szCs w:val="22"/>
            <w:shd w:val="clear" w:color="auto" w:fill="FFFFFF"/>
            <w:lang w:val="fr-FR"/>
          </w:rPr>
          <w:delText>t</w:delText>
        </w:r>
        <w:r w:rsidDel="00027BAE">
          <w:rPr>
            <w:rFonts w:ascii="Times New Roman" w:hAnsi="Times New Roman"/>
            <w:b/>
            <w:bCs/>
            <w:color w:val="E32400"/>
            <w:sz w:val="22"/>
            <w:szCs w:val="22"/>
            <w:shd w:val="clear" w:color="auto" w:fill="FFFFFF"/>
            <w:lang w:val="fr-FR"/>
          </w:rPr>
          <w:delText>i</w:delText>
        </w:r>
        <w:r w:rsidDel="00027BAE">
          <w:rPr>
            <w:rFonts w:ascii="Times New Roman" w:hAnsi="Times New Roman"/>
            <w:b/>
            <w:bCs/>
            <w:color w:val="E32400"/>
            <w:sz w:val="22"/>
            <w:szCs w:val="22"/>
            <w:shd w:val="clear" w:color="auto" w:fill="FFFFFF"/>
            <w:lang w:val="fr-FR"/>
          </w:rPr>
          <w:delText>o</w:delText>
        </w:r>
        <w:r w:rsidDel="00027BAE">
          <w:rPr>
            <w:rFonts w:ascii="Times New Roman" w:hAnsi="Times New Roman"/>
            <w:b/>
            <w:bCs/>
            <w:color w:val="E32400"/>
            <w:sz w:val="22"/>
            <w:szCs w:val="22"/>
            <w:shd w:val="clear" w:color="auto" w:fill="FFFFFF"/>
            <w:lang w:val="fr-FR"/>
          </w:rPr>
          <w:delText>n</w:delText>
        </w:r>
        <w:r w:rsidDel="00027BAE">
          <w:rPr>
            <w:rFonts w:ascii="Times New Roman" w:hAnsi="Times New Roman"/>
            <w:b/>
            <w:bCs/>
            <w:color w:val="E32400"/>
            <w:sz w:val="22"/>
            <w:szCs w:val="22"/>
            <w:shd w:val="clear" w:color="auto" w:fill="FFFFFF"/>
            <w:lang w:val="fr-FR"/>
          </w:rPr>
          <w:delText>s</w:delText>
        </w:r>
      </w:del>
    </w:p>
    <w:p w14:paraId="7C666828" w14:textId="77777777" w:rsidR="00213BE5" w:rsidRDefault="004D6CE8">
      <w:pPr>
        <w:pStyle w:val="FreeForm"/>
        <w:spacing w:line="280" w:lineRule="atLeast"/>
        <w:rPr>
          <w:rFonts w:ascii="Times New Roman" w:eastAsia="Times New Roman" w:hAnsi="Times New Roman" w:cs="Times New Roman"/>
          <w:b/>
          <w:bCs/>
          <w:color w:val="E32400"/>
          <w:sz w:val="22"/>
          <w:szCs w:val="22"/>
          <w:shd w:val="clear" w:color="auto" w:fill="FFFFFF"/>
        </w:rPr>
      </w:pPr>
      <w:r>
        <w:rPr>
          <w:rFonts w:ascii="Times New Roman" w:hAnsi="Times New Roman"/>
          <w:color w:val="E32400"/>
          <w:sz w:val="22"/>
          <w:szCs w:val="22"/>
          <w:shd w:val="clear" w:color="auto" w:fill="FFFFFF"/>
          <w:lang w:val="en-US"/>
        </w:rPr>
        <w:t xml:space="preserve">   </w:t>
      </w:r>
      <w:r>
        <w:rPr>
          <w:rFonts w:ascii="Times New Roman" w:hAnsi="Times New Roman"/>
          <w:sz w:val="22"/>
          <w:szCs w:val="22"/>
          <w:shd w:val="clear" w:color="auto" w:fill="FFFFFF"/>
        </w:rPr>
        <w:t>MacLeod,</w:t>
      </w:r>
      <w:r>
        <w:rPr>
          <w:rFonts w:ascii="Times New Roman" w:hAnsi="Times New Roman"/>
          <w:sz w:val="22"/>
          <w:szCs w:val="22"/>
          <w:shd w:val="clear" w:color="auto" w:fill="FFFFFF"/>
        </w:rPr>
        <w:t> </w:t>
      </w:r>
      <w:r>
        <w:rPr>
          <w:rFonts w:ascii="Times New Roman" w:hAnsi="Times New Roman"/>
          <w:sz w:val="22"/>
          <w:szCs w:val="22"/>
          <w:shd w:val="clear" w:color="auto" w:fill="FFFFFF"/>
        </w:rPr>
        <w:t>Chelsea</w:t>
      </w:r>
      <w:r>
        <w:rPr>
          <w:rFonts w:ascii="Times New Roman" w:hAnsi="Times New Roman"/>
          <w:sz w:val="22"/>
          <w:szCs w:val="22"/>
          <w:shd w:val="clear" w:color="auto" w:fill="FFFFFF"/>
        </w:rPr>
        <w:t> </w:t>
      </w:r>
      <w:r>
        <w:rPr>
          <w:rFonts w:ascii="Times New Roman" w:hAnsi="Times New Roman"/>
          <w:sz w:val="22"/>
          <w:szCs w:val="22"/>
          <w:shd w:val="clear" w:color="auto" w:fill="FFFFFF"/>
        </w:rPr>
        <w:t xml:space="preserve">L.; </w:t>
      </w:r>
      <w:r>
        <w:rPr>
          <w:rFonts w:ascii="Times New Roman" w:hAnsi="Times New Roman"/>
          <w:b/>
          <w:bCs/>
          <w:sz w:val="22"/>
          <w:szCs w:val="22"/>
          <w:shd w:val="clear" w:color="auto" w:fill="FFFFFF"/>
        </w:rPr>
        <w:t>Ross,</w:t>
      </w:r>
      <w:r>
        <w:rPr>
          <w:rFonts w:ascii="Times New Roman" w:hAnsi="Times New Roman"/>
          <w:b/>
          <w:bCs/>
          <w:sz w:val="22"/>
          <w:szCs w:val="22"/>
          <w:shd w:val="clear" w:color="auto" w:fill="FFFFFF"/>
        </w:rPr>
        <w:t> </w:t>
      </w:r>
      <w:r>
        <w:rPr>
          <w:rFonts w:ascii="Times New Roman" w:hAnsi="Times New Roman"/>
          <w:b/>
          <w:bCs/>
          <w:sz w:val="22"/>
          <w:szCs w:val="22"/>
          <w:shd w:val="clear" w:color="auto" w:fill="FFFFFF"/>
          <w:lang w:val="de-DE"/>
        </w:rPr>
        <w:t>Nicholas</w:t>
      </w:r>
      <w:r>
        <w:rPr>
          <w:rFonts w:ascii="Times New Roman" w:hAnsi="Times New Roman"/>
          <w:b/>
          <w:bCs/>
          <w:sz w:val="22"/>
          <w:szCs w:val="22"/>
          <w:shd w:val="clear" w:color="auto" w:fill="FFFFFF"/>
        </w:rPr>
        <w:t> </w:t>
      </w:r>
      <w:r>
        <w:rPr>
          <w:rFonts w:ascii="Times New Roman" w:hAnsi="Times New Roman"/>
          <w:b/>
          <w:bCs/>
          <w:sz w:val="22"/>
          <w:szCs w:val="22"/>
          <w:shd w:val="clear" w:color="auto" w:fill="FFFFFF"/>
        </w:rPr>
        <w:t>P</w:t>
      </w:r>
      <w:r>
        <w:rPr>
          <w:rFonts w:ascii="Times New Roman" w:hAnsi="Times New Roman"/>
          <w:b/>
          <w:bCs/>
          <w:sz w:val="22"/>
          <w:szCs w:val="22"/>
          <w:shd w:val="clear" w:color="auto" w:fill="FFFFFF"/>
          <w:lang w:val="en-US"/>
        </w:rPr>
        <w:t xml:space="preserve"> </w:t>
      </w:r>
      <w:r>
        <w:rPr>
          <w:rFonts w:ascii="Times New Roman" w:hAnsi="Times New Roman"/>
          <w:sz w:val="22"/>
          <w:szCs w:val="22"/>
          <w:shd w:val="clear" w:color="auto" w:fill="FFFFFF"/>
          <w:lang w:val="en-US"/>
        </w:rPr>
        <w:t xml:space="preserve">et al. </w:t>
      </w:r>
      <w:r>
        <w:rPr>
          <w:rFonts w:ascii="Times New Roman" w:hAnsi="Times New Roman"/>
          <w:sz w:val="22"/>
          <w:szCs w:val="22"/>
          <w:shd w:val="clear" w:color="auto" w:fill="FFFFFF"/>
          <w:lang w:val="en-US"/>
        </w:rPr>
        <w:t>“</w:t>
      </w:r>
      <w:r>
        <w:rPr>
          <w:rFonts w:ascii="Times New Roman" w:hAnsi="Times New Roman"/>
          <w:i/>
          <w:iCs/>
          <w:sz w:val="22"/>
          <w:szCs w:val="22"/>
          <w:shd w:val="clear" w:color="auto" w:fill="FFFFFF"/>
          <w:lang w:val="en-US"/>
        </w:rPr>
        <w:t>A</w:t>
      </w:r>
      <w:r>
        <w:rPr>
          <w:rFonts w:ascii="Times New Roman" w:hAnsi="Times New Roman"/>
          <w:i/>
          <w:iCs/>
          <w:sz w:val="22"/>
          <w:szCs w:val="22"/>
          <w:shd w:val="clear" w:color="auto" w:fill="FFFFFF"/>
          <w:lang w:val="en-US"/>
        </w:rPr>
        <w:t xml:space="preserve"> systematic search for changing-look quasars in SDSS</w:t>
      </w:r>
      <w:r>
        <w:rPr>
          <w:rFonts w:ascii="Times New Roman" w:hAnsi="Times New Roman"/>
          <w:i/>
          <w:iCs/>
          <w:sz w:val="22"/>
          <w:szCs w:val="22"/>
          <w:shd w:val="clear" w:color="auto" w:fill="FFFFFF"/>
          <w:lang w:val="en-US"/>
        </w:rPr>
        <w:t>”</w:t>
      </w:r>
      <w:r>
        <w:rPr>
          <w:rFonts w:ascii="Times New Roman" w:hAnsi="Times New Roman"/>
          <w:i/>
          <w:iCs/>
          <w:sz w:val="22"/>
          <w:szCs w:val="22"/>
          <w:shd w:val="clear" w:color="auto" w:fill="FFFFFF"/>
          <w:lang w:val="en-US"/>
        </w:rPr>
        <w:t xml:space="preserve">, </w:t>
      </w:r>
      <w:hyperlink r:id="rId13" w:history="1">
        <w:r>
          <w:rPr>
            <w:rStyle w:val="Hyperlink0"/>
            <w:rFonts w:ascii="Times New Roman" w:hAnsi="Times New Roman"/>
            <w:sz w:val="22"/>
            <w:szCs w:val="22"/>
            <w:shd w:val="clear" w:color="auto" w:fill="FFFFFF"/>
            <w:lang w:val="da-DK"/>
          </w:rPr>
          <w:t>10.1093/mnras/stv2997</w:t>
        </w:r>
      </w:hyperlink>
      <w:r>
        <w:rPr>
          <w:rFonts w:ascii="Times New Roman" w:hAnsi="Times New Roman"/>
          <w:sz w:val="22"/>
          <w:szCs w:val="22"/>
          <w:shd w:val="clear" w:color="auto" w:fill="FFFFFF"/>
          <w:lang w:val="en-US"/>
        </w:rPr>
        <w:t xml:space="preserve">, </w:t>
      </w:r>
      <w:hyperlink r:id="rId14" w:history="1">
        <w:r>
          <w:rPr>
            <w:rStyle w:val="Hyperlink1"/>
            <w:rFonts w:ascii="Times New Roman" w:hAnsi="Times New Roman"/>
            <w:sz w:val="22"/>
            <w:szCs w:val="22"/>
            <w:shd w:val="clear" w:color="auto" w:fill="FFFFFF"/>
          </w:rPr>
          <w:t>2016MNRAS.457</w:t>
        </w:r>
        <w:proofErr w:type="gramStart"/>
        <w:r>
          <w:rPr>
            <w:rStyle w:val="Hyperlink1"/>
            <w:rFonts w:ascii="Times New Roman" w:hAnsi="Times New Roman"/>
            <w:sz w:val="22"/>
            <w:szCs w:val="22"/>
            <w:shd w:val="clear" w:color="auto" w:fill="FFFFFF"/>
          </w:rPr>
          <w:t>..</w:t>
        </w:r>
        <w:proofErr w:type="gramEnd"/>
        <w:r>
          <w:rPr>
            <w:rStyle w:val="Hyperlink1"/>
            <w:rFonts w:ascii="Times New Roman" w:hAnsi="Times New Roman"/>
            <w:sz w:val="22"/>
            <w:szCs w:val="22"/>
            <w:shd w:val="clear" w:color="auto" w:fill="FFFFFF"/>
          </w:rPr>
          <w:t>389M</w:t>
        </w:r>
      </w:hyperlink>
      <w:r>
        <w:rPr>
          <w:rFonts w:ascii="Times New Roman" w:hAnsi="Times New Roman"/>
          <w:b/>
          <w:bCs/>
          <w:sz w:val="22"/>
          <w:szCs w:val="22"/>
          <w:shd w:val="clear" w:color="auto" w:fill="FFFFFF"/>
          <w:lang w:val="en-US"/>
        </w:rPr>
        <w:t>.</w:t>
      </w:r>
      <w:r>
        <w:rPr>
          <w:rFonts w:ascii="Times New Roman" w:hAnsi="Times New Roman"/>
          <w:sz w:val="22"/>
          <w:szCs w:val="22"/>
          <w:shd w:val="clear" w:color="auto" w:fill="FFFFFF"/>
          <w:lang w:val="en-US"/>
        </w:rPr>
        <w:t xml:space="preserve"> </w:t>
      </w:r>
      <w:r>
        <w:rPr>
          <w:rFonts w:ascii="Times New Roman" w:hAnsi="Times New Roman"/>
          <w:b/>
          <w:bCs/>
          <w:color w:val="E32400"/>
          <w:sz w:val="22"/>
          <w:szCs w:val="22"/>
          <w:shd w:val="clear" w:color="auto" w:fill="FFFFFF"/>
          <w:lang w:val="en-US"/>
        </w:rPr>
        <w:t>42</w:t>
      </w:r>
      <w:r>
        <w:rPr>
          <w:rFonts w:ascii="Times New Roman" w:hAnsi="Times New Roman"/>
          <w:b/>
          <w:bCs/>
          <w:color w:val="E32400"/>
          <w:sz w:val="22"/>
          <w:szCs w:val="22"/>
          <w:shd w:val="clear" w:color="auto" w:fill="FFFFFF"/>
          <w:lang w:val="fr-FR"/>
        </w:rPr>
        <w:t xml:space="preserve"> </w:t>
      </w:r>
      <w:del w:id="20" w:author="Dora" w:date="2018-02-13T15:25:00Z">
        <w:r w:rsidDel="00027BAE">
          <w:rPr>
            <w:rFonts w:ascii="Times New Roman" w:hAnsi="Times New Roman"/>
            <w:b/>
            <w:bCs/>
            <w:color w:val="E32400"/>
            <w:sz w:val="22"/>
            <w:szCs w:val="22"/>
            <w:shd w:val="clear" w:color="auto" w:fill="FFFFFF"/>
            <w:lang w:val="fr-FR"/>
          </w:rPr>
          <w:delText>c</w:delText>
        </w:r>
        <w:r w:rsidDel="00027BAE">
          <w:rPr>
            <w:rFonts w:ascii="Times New Roman" w:hAnsi="Times New Roman"/>
            <w:b/>
            <w:bCs/>
            <w:color w:val="E32400"/>
            <w:sz w:val="22"/>
            <w:szCs w:val="22"/>
            <w:shd w:val="clear" w:color="auto" w:fill="FFFFFF"/>
            <w:lang w:val="fr-FR"/>
          </w:rPr>
          <w:delText>i</w:delText>
        </w:r>
        <w:r w:rsidDel="00027BAE">
          <w:rPr>
            <w:rFonts w:ascii="Times New Roman" w:hAnsi="Times New Roman"/>
            <w:b/>
            <w:bCs/>
            <w:color w:val="E32400"/>
            <w:sz w:val="22"/>
            <w:szCs w:val="22"/>
            <w:shd w:val="clear" w:color="auto" w:fill="FFFFFF"/>
            <w:lang w:val="fr-FR"/>
          </w:rPr>
          <w:delText>t</w:delText>
        </w:r>
        <w:r w:rsidDel="00027BAE">
          <w:rPr>
            <w:rFonts w:ascii="Times New Roman" w:hAnsi="Times New Roman"/>
            <w:b/>
            <w:bCs/>
            <w:color w:val="E32400"/>
            <w:sz w:val="22"/>
            <w:szCs w:val="22"/>
            <w:shd w:val="clear" w:color="auto" w:fill="FFFFFF"/>
            <w:lang w:val="fr-FR"/>
          </w:rPr>
          <w:delText>a</w:delText>
        </w:r>
        <w:r w:rsidDel="00027BAE">
          <w:rPr>
            <w:rFonts w:ascii="Times New Roman" w:hAnsi="Times New Roman"/>
            <w:b/>
            <w:bCs/>
            <w:color w:val="E32400"/>
            <w:sz w:val="22"/>
            <w:szCs w:val="22"/>
            <w:shd w:val="clear" w:color="auto" w:fill="FFFFFF"/>
            <w:lang w:val="fr-FR"/>
          </w:rPr>
          <w:delText>t</w:delText>
        </w:r>
        <w:r w:rsidDel="00027BAE">
          <w:rPr>
            <w:rFonts w:ascii="Times New Roman" w:hAnsi="Times New Roman"/>
            <w:b/>
            <w:bCs/>
            <w:color w:val="E32400"/>
            <w:sz w:val="22"/>
            <w:szCs w:val="22"/>
            <w:shd w:val="clear" w:color="auto" w:fill="FFFFFF"/>
            <w:lang w:val="fr-FR"/>
          </w:rPr>
          <w:delText>i</w:delText>
        </w:r>
        <w:r w:rsidDel="00027BAE">
          <w:rPr>
            <w:rFonts w:ascii="Times New Roman" w:hAnsi="Times New Roman"/>
            <w:b/>
            <w:bCs/>
            <w:color w:val="E32400"/>
            <w:sz w:val="22"/>
            <w:szCs w:val="22"/>
            <w:shd w:val="clear" w:color="auto" w:fill="FFFFFF"/>
            <w:lang w:val="fr-FR"/>
          </w:rPr>
          <w:delText>o</w:delText>
        </w:r>
        <w:r w:rsidDel="00027BAE">
          <w:rPr>
            <w:rFonts w:ascii="Times New Roman" w:hAnsi="Times New Roman"/>
            <w:b/>
            <w:bCs/>
            <w:color w:val="E32400"/>
            <w:sz w:val="22"/>
            <w:szCs w:val="22"/>
            <w:shd w:val="clear" w:color="auto" w:fill="FFFFFF"/>
            <w:lang w:val="fr-FR"/>
          </w:rPr>
          <w:delText>n</w:delText>
        </w:r>
        <w:r w:rsidDel="00027BAE">
          <w:rPr>
            <w:rFonts w:ascii="Times New Roman" w:hAnsi="Times New Roman"/>
            <w:b/>
            <w:bCs/>
            <w:color w:val="E32400"/>
            <w:sz w:val="22"/>
            <w:szCs w:val="22"/>
            <w:shd w:val="clear" w:color="auto" w:fill="FFFFFF"/>
            <w:lang w:val="fr-FR"/>
          </w:rPr>
          <w:delText>s</w:delText>
        </w:r>
      </w:del>
    </w:p>
    <w:p w14:paraId="7FB6BD70" w14:textId="77777777" w:rsidR="00213BE5" w:rsidRDefault="004D6CE8">
      <w:pPr>
        <w:pStyle w:val="FreeForm"/>
        <w:spacing w:line="280" w:lineRule="atLeast"/>
        <w:rPr>
          <w:rFonts w:ascii="Times New Roman" w:eastAsia="Times New Roman" w:hAnsi="Times New Roman" w:cs="Times New Roman"/>
          <w:sz w:val="22"/>
          <w:szCs w:val="22"/>
          <w:shd w:val="clear" w:color="auto" w:fill="FFFFFF"/>
        </w:rPr>
      </w:pPr>
      <w:r>
        <w:rPr>
          <w:rFonts w:ascii="Times New Roman" w:hAnsi="Times New Roman"/>
          <w:b/>
          <w:bCs/>
          <w:color w:val="E32400"/>
          <w:sz w:val="22"/>
          <w:szCs w:val="22"/>
          <w:shd w:val="clear" w:color="auto" w:fill="FFFFFF"/>
          <w:lang w:val="en-US"/>
        </w:rPr>
        <w:t xml:space="preserve">   </w:t>
      </w:r>
      <w:r>
        <w:rPr>
          <w:rFonts w:ascii="Times New Roman" w:hAnsi="Times New Roman"/>
          <w:b/>
          <w:bCs/>
          <w:sz w:val="22"/>
          <w:szCs w:val="22"/>
          <w:shd w:val="clear" w:color="auto" w:fill="FFFFFF"/>
        </w:rPr>
        <w:t>Ross,</w:t>
      </w:r>
      <w:r>
        <w:rPr>
          <w:rFonts w:ascii="Times New Roman" w:hAnsi="Times New Roman"/>
          <w:b/>
          <w:bCs/>
          <w:sz w:val="22"/>
          <w:szCs w:val="22"/>
          <w:shd w:val="clear" w:color="auto" w:fill="FFFFFF"/>
        </w:rPr>
        <w:t> </w:t>
      </w:r>
      <w:r>
        <w:rPr>
          <w:rFonts w:ascii="Times New Roman" w:hAnsi="Times New Roman"/>
          <w:b/>
          <w:bCs/>
          <w:sz w:val="22"/>
          <w:szCs w:val="22"/>
          <w:shd w:val="clear" w:color="auto" w:fill="FFFFFF"/>
          <w:lang w:val="de-DE"/>
        </w:rPr>
        <w:t>Nicholas</w:t>
      </w:r>
      <w:r>
        <w:rPr>
          <w:rFonts w:ascii="Times New Roman" w:hAnsi="Times New Roman"/>
          <w:b/>
          <w:bCs/>
          <w:sz w:val="22"/>
          <w:szCs w:val="22"/>
          <w:shd w:val="clear" w:color="auto" w:fill="FFFFFF"/>
        </w:rPr>
        <w:t> </w:t>
      </w:r>
      <w:r>
        <w:rPr>
          <w:rFonts w:ascii="Times New Roman" w:hAnsi="Times New Roman"/>
          <w:b/>
          <w:bCs/>
          <w:sz w:val="22"/>
          <w:szCs w:val="22"/>
          <w:shd w:val="clear" w:color="auto" w:fill="FFFFFF"/>
        </w:rPr>
        <w:t>P.</w:t>
      </w:r>
      <w:r>
        <w:rPr>
          <w:rFonts w:ascii="Times New Roman" w:hAnsi="Times New Roman"/>
          <w:b/>
          <w:bCs/>
          <w:sz w:val="22"/>
          <w:szCs w:val="22"/>
          <w:shd w:val="clear" w:color="auto" w:fill="FFFFFF"/>
          <w:lang w:val="en-US"/>
        </w:rPr>
        <w:t xml:space="preserve"> </w:t>
      </w:r>
      <w:proofErr w:type="gramStart"/>
      <w:r>
        <w:rPr>
          <w:rFonts w:ascii="Times New Roman" w:hAnsi="Times New Roman"/>
          <w:sz w:val="22"/>
          <w:szCs w:val="22"/>
          <w:shd w:val="clear" w:color="auto" w:fill="FFFFFF"/>
          <w:lang w:val="en-US"/>
        </w:rPr>
        <w:t>et</w:t>
      </w:r>
      <w:proofErr w:type="gramEnd"/>
      <w:r>
        <w:rPr>
          <w:rFonts w:ascii="Times New Roman" w:hAnsi="Times New Roman"/>
          <w:sz w:val="22"/>
          <w:szCs w:val="22"/>
          <w:shd w:val="clear" w:color="auto" w:fill="FFFFFF"/>
          <w:lang w:val="en-US"/>
        </w:rPr>
        <w:t xml:space="preserve"> al. </w:t>
      </w:r>
      <w:r>
        <w:rPr>
          <w:rFonts w:ascii="Times New Roman" w:hAnsi="Times New Roman"/>
          <w:i/>
          <w:iCs/>
          <w:sz w:val="22"/>
          <w:szCs w:val="22"/>
          <w:shd w:val="clear" w:color="auto" w:fill="FFFFFF"/>
          <w:lang w:val="en-US"/>
        </w:rPr>
        <w:t>“</w:t>
      </w:r>
      <w:r>
        <w:rPr>
          <w:rFonts w:ascii="Times New Roman" w:hAnsi="Times New Roman"/>
          <w:i/>
          <w:iCs/>
          <w:sz w:val="22"/>
          <w:szCs w:val="22"/>
          <w:shd w:val="clear" w:color="auto" w:fill="FFFFFF"/>
          <w:lang w:val="en-US"/>
        </w:rPr>
        <w:t>Extremely red quasars from SDSS, BOSS and WISE: classification of optical spectra</w:t>
      </w:r>
      <w:r>
        <w:rPr>
          <w:rFonts w:ascii="Times New Roman" w:hAnsi="Times New Roman"/>
          <w:i/>
          <w:iCs/>
          <w:sz w:val="22"/>
          <w:szCs w:val="22"/>
          <w:shd w:val="clear" w:color="auto" w:fill="FFFFFF"/>
          <w:lang w:val="en-US"/>
        </w:rPr>
        <w:t>”</w:t>
      </w:r>
      <w:r>
        <w:rPr>
          <w:rFonts w:ascii="Times New Roman" w:hAnsi="Times New Roman"/>
          <w:sz w:val="22"/>
          <w:szCs w:val="22"/>
          <w:shd w:val="clear" w:color="auto" w:fill="FFFFFF"/>
          <w:lang w:val="en-US"/>
        </w:rPr>
        <w:t xml:space="preserve">, </w:t>
      </w:r>
      <w:hyperlink r:id="rId15" w:history="1">
        <w:r>
          <w:rPr>
            <w:rStyle w:val="Hyperlink1"/>
            <w:rFonts w:ascii="Times New Roman" w:hAnsi="Times New Roman"/>
            <w:sz w:val="22"/>
            <w:szCs w:val="22"/>
            <w:shd w:val="clear" w:color="auto" w:fill="FFFFFF"/>
          </w:rPr>
          <w:t>2015MNRAS.453.3932R</w:t>
        </w:r>
      </w:hyperlink>
      <w:r>
        <w:rPr>
          <w:rFonts w:ascii="Times New Roman" w:hAnsi="Times New Roman"/>
          <w:sz w:val="22"/>
          <w:szCs w:val="22"/>
          <w:shd w:val="clear" w:color="auto" w:fill="FFFFFF"/>
          <w:lang w:val="en-US"/>
        </w:rPr>
        <w:t xml:space="preserve">, </w:t>
      </w:r>
      <w:hyperlink r:id="rId16" w:history="1">
        <w:r>
          <w:rPr>
            <w:rStyle w:val="Hyperlink0"/>
            <w:rFonts w:ascii="Times New Roman" w:hAnsi="Times New Roman"/>
            <w:sz w:val="22"/>
            <w:szCs w:val="22"/>
            <w:shd w:val="clear" w:color="auto" w:fill="FFFFFF"/>
          </w:rPr>
          <w:t>10.1093/mnras/stv1710</w:t>
        </w:r>
      </w:hyperlink>
      <w:r>
        <w:rPr>
          <w:rFonts w:ascii="Times New Roman" w:hAnsi="Times New Roman"/>
          <w:sz w:val="22"/>
          <w:szCs w:val="22"/>
          <w:shd w:val="clear" w:color="auto" w:fill="FFFFFF"/>
          <w:lang w:val="en-US"/>
        </w:rPr>
        <w:t xml:space="preserve">, </w:t>
      </w:r>
      <w:r>
        <w:rPr>
          <w:rFonts w:ascii="Times New Roman" w:hAnsi="Times New Roman"/>
          <w:b/>
          <w:bCs/>
          <w:color w:val="E32400"/>
          <w:sz w:val="22"/>
          <w:szCs w:val="22"/>
          <w:shd w:val="clear" w:color="auto" w:fill="FFFFFF"/>
          <w:lang w:val="en-US"/>
        </w:rPr>
        <w:t xml:space="preserve">25 </w:t>
      </w:r>
      <w:del w:id="21" w:author="Dora" w:date="2018-02-13T15:25:00Z">
        <w:r w:rsidDel="00027BAE">
          <w:rPr>
            <w:rFonts w:ascii="Times New Roman" w:hAnsi="Times New Roman"/>
            <w:b/>
            <w:bCs/>
            <w:color w:val="E32400"/>
            <w:sz w:val="22"/>
            <w:szCs w:val="22"/>
            <w:shd w:val="clear" w:color="auto" w:fill="FFFFFF"/>
            <w:lang w:val="en-US"/>
          </w:rPr>
          <w:delText>c</w:delText>
        </w:r>
        <w:r w:rsidDel="00027BAE">
          <w:rPr>
            <w:rFonts w:ascii="Times New Roman" w:hAnsi="Times New Roman"/>
            <w:b/>
            <w:bCs/>
            <w:color w:val="E32400"/>
            <w:sz w:val="22"/>
            <w:szCs w:val="22"/>
            <w:shd w:val="clear" w:color="auto" w:fill="FFFFFF"/>
            <w:lang w:val="fr-FR"/>
          </w:rPr>
          <w:delText>i</w:delText>
        </w:r>
        <w:r w:rsidDel="00027BAE">
          <w:rPr>
            <w:rFonts w:ascii="Times New Roman" w:hAnsi="Times New Roman"/>
            <w:b/>
            <w:bCs/>
            <w:color w:val="E32400"/>
            <w:sz w:val="22"/>
            <w:szCs w:val="22"/>
            <w:shd w:val="clear" w:color="auto" w:fill="FFFFFF"/>
            <w:lang w:val="fr-FR"/>
          </w:rPr>
          <w:delText>t</w:delText>
        </w:r>
        <w:r w:rsidDel="00027BAE">
          <w:rPr>
            <w:rFonts w:ascii="Times New Roman" w:hAnsi="Times New Roman"/>
            <w:b/>
            <w:bCs/>
            <w:color w:val="E32400"/>
            <w:sz w:val="22"/>
            <w:szCs w:val="22"/>
            <w:shd w:val="clear" w:color="auto" w:fill="FFFFFF"/>
            <w:lang w:val="fr-FR"/>
          </w:rPr>
          <w:delText>a</w:delText>
        </w:r>
        <w:r w:rsidDel="00027BAE">
          <w:rPr>
            <w:rFonts w:ascii="Times New Roman" w:hAnsi="Times New Roman"/>
            <w:b/>
            <w:bCs/>
            <w:color w:val="E32400"/>
            <w:sz w:val="22"/>
            <w:szCs w:val="22"/>
            <w:shd w:val="clear" w:color="auto" w:fill="FFFFFF"/>
            <w:lang w:val="fr-FR"/>
          </w:rPr>
          <w:delText>t</w:delText>
        </w:r>
        <w:r w:rsidDel="00027BAE">
          <w:rPr>
            <w:rFonts w:ascii="Times New Roman" w:hAnsi="Times New Roman"/>
            <w:b/>
            <w:bCs/>
            <w:color w:val="E32400"/>
            <w:sz w:val="22"/>
            <w:szCs w:val="22"/>
            <w:shd w:val="clear" w:color="auto" w:fill="FFFFFF"/>
            <w:lang w:val="fr-FR"/>
          </w:rPr>
          <w:delText>i</w:delText>
        </w:r>
        <w:r w:rsidDel="00027BAE">
          <w:rPr>
            <w:rFonts w:ascii="Times New Roman" w:hAnsi="Times New Roman"/>
            <w:b/>
            <w:bCs/>
            <w:color w:val="E32400"/>
            <w:sz w:val="22"/>
            <w:szCs w:val="22"/>
            <w:shd w:val="clear" w:color="auto" w:fill="FFFFFF"/>
            <w:lang w:val="fr-FR"/>
          </w:rPr>
          <w:delText>o</w:delText>
        </w:r>
        <w:r w:rsidDel="00027BAE">
          <w:rPr>
            <w:rFonts w:ascii="Times New Roman" w:hAnsi="Times New Roman"/>
            <w:b/>
            <w:bCs/>
            <w:color w:val="E32400"/>
            <w:sz w:val="22"/>
            <w:szCs w:val="22"/>
            <w:shd w:val="clear" w:color="auto" w:fill="FFFFFF"/>
            <w:lang w:val="fr-FR"/>
          </w:rPr>
          <w:delText>n</w:delText>
        </w:r>
        <w:r w:rsidDel="00027BAE">
          <w:rPr>
            <w:rFonts w:ascii="Times New Roman" w:hAnsi="Times New Roman"/>
            <w:b/>
            <w:bCs/>
            <w:color w:val="E32400"/>
            <w:sz w:val="22"/>
            <w:szCs w:val="22"/>
            <w:shd w:val="clear" w:color="auto" w:fill="FFFFFF"/>
            <w:lang w:val="fr-FR"/>
          </w:rPr>
          <w:delText>s</w:delText>
        </w:r>
      </w:del>
    </w:p>
    <w:p w14:paraId="208E7C15" w14:textId="77777777" w:rsidR="00213BE5" w:rsidRDefault="004D6CE8">
      <w:pPr>
        <w:pStyle w:val="FreeForm"/>
        <w:spacing w:line="280" w:lineRule="atLeast"/>
        <w:rPr>
          <w:rFonts w:ascii="Times New Roman" w:eastAsia="Times New Roman" w:hAnsi="Times New Roman" w:cs="Times New Roman"/>
          <w:b/>
          <w:bCs/>
          <w:color w:val="E32400"/>
          <w:sz w:val="22"/>
          <w:szCs w:val="22"/>
          <w:shd w:val="clear" w:color="auto" w:fill="FFFFFF"/>
        </w:rPr>
      </w:pPr>
      <w:r>
        <w:rPr>
          <w:rFonts w:ascii="Times New Roman" w:hAnsi="Times New Roman"/>
          <w:sz w:val="22"/>
          <w:szCs w:val="22"/>
          <w:shd w:val="clear" w:color="auto" w:fill="FFFFFF"/>
          <w:lang w:val="en-US"/>
        </w:rPr>
        <w:t xml:space="preserve">   </w:t>
      </w:r>
      <w:r>
        <w:rPr>
          <w:rFonts w:ascii="Times New Roman" w:hAnsi="Times New Roman"/>
          <w:sz w:val="22"/>
          <w:szCs w:val="22"/>
          <w:shd w:val="clear" w:color="auto" w:fill="FFFFFF"/>
          <w:lang w:val="fr-FR"/>
        </w:rPr>
        <w:t>Font-Ribera,</w:t>
      </w:r>
      <w:r>
        <w:rPr>
          <w:rFonts w:ascii="Times New Roman" w:hAnsi="Times New Roman"/>
          <w:sz w:val="22"/>
          <w:szCs w:val="22"/>
          <w:shd w:val="clear" w:color="auto" w:fill="FFFFFF"/>
        </w:rPr>
        <w:t> </w:t>
      </w:r>
      <w:r>
        <w:rPr>
          <w:rFonts w:ascii="Times New Roman" w:hAnsi="Times New Roman"/>
          <w:sz w:val="22"/>
          <w:szCs w:val="22"/>
          <w:shd w:val="clear" w:color="auto" w:fill="FFFFFF"/>
        </w:rPr>
        <w:t>Andreu; Kirkby,</w:t>
      </w:r>
      <w:r>
        <w:rPr>
          <w:rFonts w:ascii="Times New Roman" w:hAnsi="Times New Roman"/>
          <w:sz w:val="22"/>
          <w:szCs w:val="22"/>
          <w:shd w:val="clear" w:color="auto" w:fill="FFFFFF"/>
        </w:rPr>
        <w:t> </w:t>
      </w:r>
      <w:r>
        <w:rPr>
          <w:rFonts w:ascii="Times New Roman" w:hAnsi="Times New Roman"/>
          <w:sz w:val="22"/>
          <w:szCs w:val="22"/>
          <w:shd w:val="clear" w:color="auto" w:fill="FFFFFF"/>
          <w:lang w:val="es-ES_tradnl"/>
        </w:rPr>
        <w:t>David; Busca,</w:t>
      </w:r>
      <w:r>
        <w:rPr>
          <w:rFonts w:ascii="Times New Roman" w:hAnsi="Times New Roman"/>
          <w:sz w:val="22"/>
          <w:szCs w:val="22"/>
          <w:shd w:val="clear" w:color="auto" w:fill="FFFFFF"/>
        </w:rPr>
        <w:t> </w:t>
      </w:r>
      <w:proofErr w:type="spellStart"/>
      <w:r>
        <w:rPr>
          <w:rFonts w:ascii="Times New Roman" w:hAnsi="Times New Roman"/>
          <w:sz w:val="22"/>
          <w:szCs w:val="22"/>
          <w:shd w:val="clear" w:color="auto" w:fill="FFFFFF"/>
          <w:lang w:val="es-ES_tradnl"/>
        </w:rPr>
        <w:t>Nicolas</w:t>
      </w:r>
      <w:proofErr w:type="spellEnd"/>
      <w:r>
        <w:rPr>
          <w:rFonts w:ascii="Times New Roman" w:hAnsi="Times New Roman"/>
          <w:sz w:val="22"/>
          <w:szCs w:val="22"/>
          <w:shd w:val="clear" w:color="auto" w:fill="FFFFFF"/>
          <w:lang w:val="es-ES_tradnl"/>
        </w:rPr>
        <w:t xml:space="preserve">; </w:t>
      </w:r>
      <w:proofErr w:type="spellStart"/>
      <w:r>
        <w:rPr>
          <w:rFonts w:ascii="Times New Roman" w:hAnsi="Times New Roman"/>
          <w:sz w:val="22"/>
          <w:szCs w:val="22"/>
          <w:shd w:val="clear" w:color="auto" w:fill="FFFFFF"/>
          <w:lang w:val="es-ES_tradnl"/>
        </w:rPr>
        <w:t>Miralda-Escud</w:t>
      </w:r>
      <w:proofErr w:type="spellEnd"/>
      <w:r>
        <w:rPr>
          <w:rFonts w:ascii="Times New Roman" w:hAnsi="Times New Roman"/>
          <w:sz w:val="22"/>
          <w:szCs w:val="22"/>
          <w:shd w:val="clear" w:color="auto" w:fill="FFFFFF"/>
          <w:lang w:val="fr-FR"/>
        </w:rPr>
        <w:t>é</w:t>
      </w:r>
      <w:r>
        <w:rPr>
          <w:rFonts w:ascii="Times New Roman" w:hAnsi="Times New Roman"/>
          <w:sz w:val="22"/>
          <w:szCs w:val="22"/>
          <w:shd w:val="clear" w:color="auto" w:fill="FFFFFF"/>
        </w:rPr>
        <w:t>,</w:t>
      </w:r>
      <w:r>
        <w:rPr>
          <w:rFonts w:ascii="Times New Roman" w:hAnsi="Times New Roman"/>
          <w:sz w:val="22"/>
          <w:szCs w:val="22"/>
          <w:shd w:val="clear" w:color="auto" w:fill="FFFFFF"/>
        </w:rPr>
        <w:t> </w:t>
      </w:r>
      <w:r>
        <w:rPr>
          <w:rFonts w:ascii="Times New Roman" w:hAnsi="Times New Roman"/>
          <w:sz w:val="22"/>
          <w:szCs w:val="22"/>
          <w:shd w:val="clear" w:color="auto" w:fill="FFFFFF"/>
        </w:rPr>
        <w:t xml:space="preserve">Jordi; </w:t>
      </w:r>
      <w:r>
        <w:rPr>
          <w:rFonts w:ascii="Times New Roman" w:hAnsi="Times New Roman"/>
          <w:b/>
          <w:bCs/>
          <w:sz w:val="22"/>
          <w:szCs w:val="22"/>
          <w:shd w:val="clear" w:color="auto" w:fill="FFFFFF"/>
        </w:rPr>
        <w:t>Ross,</w:t>
      </w:r>
      <w:r>
        <w:rPr>
          <w:rFonts w:ascii="Times New Roman" w:hAnsi="Times New Roman"/>
          <w:b/>
          <w:bCs/>
          <w:sz w:val="22"/>
          <w:szCs w:val="22"/>
          <w:shd w:val="clear" w:color="auto" w:fill="FFFFFF"/>
        </w:rPr>
        <w:t> </w:t>
      </w:r>
      <w:r>
        <w:rPr>
          <w:rFonts w:ascii="Times New Roman" w:hAnsi="Times New Roman"/>
          <w:b/>
          <w:bCs/>
          <w:sz w:val="22"/>
          <w:szCs w:val="22"/>
          <w:shd w:val="clear" w:color="auto" w:fill="FFFFFF"/>
          <w:lang w:val="de-DE"/>
        </w:rPr>
        <w:t>Nicholas</w:t>
      </w:r>
      <w:r>
        <w:rPr>
          <w:rFonts w:ascii="Times New Roman" w:hAnsi="Times New Roman"/>
          <w:b/>
          <w:bCs/>
          <w:sz w:val="22"/>
          <w:szCs w:val="22"/>
          <w:shd w:val="clear" w:color="auto" w:fill="FFFFFF"/>
        </w:rPr>
        <w:t> </w:t>
      </w:r>
      <w:r>
        <w:rPr>
          <w:rFonts w:ascii="Times New Roman" w:hAnsi="Times New Roman"/>
          <w:b/>
          <w:bCs/>
          <w:sz w:val="22"/>
          <w:szCs w:val="22"/>
          <w:shd w:val="clear" w:color="auto" w:fill="FFFFFF"/>
        </w:rPr>
        <w:t>P.</w:t>
      </w:r>
      <w:r>
        <w:rPr>
          <w:rFonts w:ascii="Times New Roman" w:hAnsi="Times New Roman"/>
          <w:b/>
          <w:bCs/>
          <w:sz w:val="22"/>
          <w:szCs w:val="22"/>
          <w:shd w:val="clear" w:color="auto" w:fill="FFFFFF"/>
          <w:lang w:val="en-US"/>
        </w:rPr>
        <w:t xml:space="preserve"> </w:t>
      </w:r>
      <w:r>
        <w:rPr>
          <w:rFonts w:ascii="Times New Roman" w:hAnsi="Times New Roman"/>
          <w:sz w:val="22"/>
          <w:szCs w:val="22"/>
          <w:shd w:val="clear" w:color="auto" w:fill="FFFFFF"/>
          <w:lang w:val="en-US"/>
        </w:rPr>
        <w:t xml:space="preserve">et al. </w:t>
      </w:r>
      <w:r>
        <w:rPr>
          <w:rFonts w:ascii="Times New Roman" w:hAnsi="Times New Roman"/>
          <w:sz w:val="22"/>
          <w:szCs w:val="22"/>
          <w:shd w:val="clear" w:color="auto" w:fill="FFFFFF"/>
          <w:lang w:val="en-US"/>
        </w:rPr>
        <w:t>“</w:t>
      </w:r>
      <w:r>
        <w:rPr>
          <w:rFonts w:ascii="Times New Roman" w:hAnsi="Times New Roman"/>
          <w:i/>
          <w:iCs/>
          <w:sz w:val="22"/>
          <w:szCs w:val="22"/>
          <w:shd w:val="clear" w:color="auto" w:fill="FFFFFF"/>
          <w:lang w:val="pt-PT"/>
        </w:rPr>
        <w:t xml:space="preserve">Quasar-Lyman </w:t>
      </w:r>
      <w:r>
        <w:rPr>
          <w:rFonts w:ascii="Times New Roman" w:hAnsi="Times New Roman"/>
          <w:i/>
          <w:iCs/>
          <w:sz w:val="22"/>
          <w:szCs w:val="22"/>
          <w:shd w:val="clear" w:color="auto" w:fill="FFFFFF"/>
        </w:rPr>
        <w:t xml:space="preserve">α </w:t>
      </w:r>
      <w:r>
        <w:rPr>
          <w:rFonts w:ascii="Times New Roman" w:hAnsi="Times New Roman"/>
          <w:i/>
          <w:iCs/>
          <w:sz w:val="22"/>
          <w:szCs w:val="22"/>
          <w:shd w:val="clear" w:color="auto" w:fill="FFFFFF"/>
          <w:lang w:val="en-US"/>
        </w:rPr>
        <w:t>forest cross-correlation from BOSS DR11: Baryon Acoustic Oscillations</w:t>
      </w:r>
      <w:r>
        <w:rPr>
          <w:rFonts w:ascii="Times New Roman" w:hAnsi="Times New Roman"/>
          <w:i/>
          <w:iCs/>
          <w:sz w:val="22"/>
          <w:szCs w:val="22"/>
          <w:shd w:val="clear" w:color="auto" w:fill="FFFFFF"/>
          <w:lang w:val="en-US"/>
        </w:rPr>
        <w:t>”</w:t>
      </w:r>
      <w:r>
        <w:rPr>
          <w:rFonts w:ascii="Times New Roman" w:hAnsi="Times New Roman"/>
          <w:i/>
          <w:iCs/>
          <w:sz w:val="22"/>
          <w:szCs w:val="22"/>
          <w:shd w:val="clear" w:color="auto" w:fill="FFFFFF"/>
          <w:lang w:val="en-US"/>
        </w:rPr>
        <w:t xml:space="preserve">, </w:t>
      </w:r>
      <w:hyperlink r:id="rId17" w:history="1">
        <w:r>
          <w:rPr>
            <w:rStyle w:val="Hyperlink0"/>
            <w:rFonts w:ascii="Times New Roman" w:hAnsi="Times New Roman"/>
            <w:sz w:val="22"/>
            <w:szCs w:val="22"/>
            <w:shd w:val="clear" w:color="auto" w:fill="FFFFFF"/>
          </w:rPr>
          <w:t>10.1088/1475-7516/2014/05/027</w:t>
        </w:r>
      </w:hyperlink>
      <w:r>
        <w:rPr>
          <w:rFonts w:ascii="Times New Roman" w:hAnsi="Times New Roman"/>
          <w:sz w:val="22"/>
          <w:szCs w:val="22"/>
          <w:shd w:val="clear" w:color="auto" w:fill="FFFFFF"/>
          <w:lang w:val="en-US"/>
        </w:rPr>
        <w:t xml:space="preserve"> </w:t>
      </w:r>
      <w:hyperlink r:id="rId18" w:history="1">
        <w:r>
          <w:rPr>
            <w:rStyle w:val="Hyperlink1"/>
            <w:rFonts w:ascii="Times New Roman" w:hAnsi="Times New Roman"/>
            <w:sz w:val="22"/>
            <w:szCs w:val="22"/>
            <w:shd w:val="clear" w:color="auto" w:fill="FFFFFF"/>
          </w:rPr>
          <w:t>2014JCAP...05</w:t>
        </w:r>
        <w:proofErr w:type="gramStart"/>
        <w:r>
          <w:rPr>
            <w:rStyle w:val="Hyperlink1"/>
            <w:rFonts w:ascii="Times New Roman" w:hAnsi="Times New Roman"/>
            <w:sz w:val="22"/>
            <w:szCs w:val="22"/>
            <w:shd w:val="clear" w:color="auto" w:fill="FFFFFF"/>
          </w:rPr>
          <w:t>..027F</w:t>
        </w:r>
        <w:proofErr w:type="gramEnd"/>
      </w:hyperlink>
      <w:r>
        <w:rPr>
          <w:rFonts w:ascii="Times New Roman" w:hAnsi="Times New Roman"/>
          <w:sz w:val="22"/>
          <w:szCs w:val="22"/>
          <w:shd w:val="clear" w:color="auto" w:fill="FFFFFF"/>
          <w:lang w:val="en-US"/>
        </w:rPr>
        <w:t xml:space="preserve"> </w:t>
      </w:r>
      <w:r>
        <w:rPr>
          <w:rFonts w:ascii="Times New Roman" w:hAnsi="Times New Roman"/>
          <w:b/>
          <w:bCs/>
          <w:color w:val="E32400"/>
          <w:sz w:val="22"/>
          <w:szCs w:val="22"/>
          <w:shd w:val="clear" w:color="auto" w:fill="FFFFFF"/>
          <w:lang w:val="en-US"/>
        </w:rPr>
        <w:t>164</w:t>
      </w:r>
      <w:r>
        <w:rPr>
          <w:rFonts w:ascii="Times New Roman" w:hAnsi="Times New Roman"/>
          <w:b/>
          <w:bCs/>
          <w:color w:val="E32400"/>
          <w:sz w:val="22"/>
          <w:szCs w:val="22"/>
          <w:shd w:val="clear" w:color="auto" w:fill="FFFFFF"/>
          <w:lang w:val="fr-FR"/>
        </w:rPr>
        <w:t xml:space="preserve"> </w:t>
      </w:r>
      <w:del w:id="22" w:author="Dora" w:date="2018-02-13T15:25:00Z">
        <w:r w:rsidDel="00027BAE">
          <w:rPr>
            <w:rFonts w:ascii="Times New Roman" w:hAnsi="Times New Roman"/>
            <w:b/>
            <w:bCs/>
            <w:color w:val="E32400"/>
            <w:sz w:val="22"/>
            <w:szCs w:val="22"/>
            <w:shd w:val="clear" w:color="auto" w:fill="FFFFFF"/>
            <w:lang w:val="fr-FR"/>
          </w:rPr>
          <w:delText>c</w:delText>
        </w:r>
        <w:r w:rsidDel="00027BAE">
          <w:rPr>
            <w:rFonts w:ascii="Times New Roman" w:hAnsi="Times New Roman"/>
            <w:b/>
            <w:bCs/>
            <w:color w:val="E32400"/>
            <w:sz w:val="22"/>
            <w:szCs w:val="22"/>
            <w:shd w:val="clear" w:color="auto" w:fill="FFFFFF"/>
            <w:lang w:val="fr-FR"/>
          </w:rPr>
          <w:delText>i</w:delText>
        </w:r>
        <w:r w:rsidDel="00027BAE">
          <w:rPr>
            <w:rFonts w:ascii="Times New Roman" w:hAnsi="Times New Roman"/>
            <w:b/>
            <w:bCs/>
            <w:color w:val="E32400"/>
            <w:sz w:val="22"/>
            <w:szCs w:val="22"/>
            <w:shd w:val="clear" w:color="auto" w:fill="FFFFFF"/>
            <w:lang w:val="fr-FR"/>
          </w:rPr>
          <w:delText>t</w:delText>
        </w:r>
        <w:r w:rsidDel="00027BAE">
          <w:rPr>
            <w:rFonts w:ascii="Times New Roman" w:hAnsi="Times New Roman"/>
            <w:b/>
            <w:bCs/>
            <w:color w:val="E32400"/>
            <w:sz w:val="22"/>
            <w:szCs w:val="22"/>
            <w:shd w:val="clear" w:color="auto" w:fill="FFFFFF"/>
            <w:lang w:val="fr-FR"/>
          </w:rPr>
          <w:delText>a</w:delText>
        </w:r>
        <w:r w:rsidDel="00027BAE">
          <w:rPr>
            <w:rFonts w:ascii="Times New Roman" w:hAnsi="Times New Roman"/>
            <w:b/>
            <w:bCs/>
            <w:color w:val="E32400"/>
            <w:sz w:val="22"/>
            <w:szCs w:val="22"/>
            <w:shd w:val="clear" w:color="auto" w:fill="FFFFFF"/>
            <w:lang w:val="fr-FR"/>
          </w:rPr>
          <w:delText>t</w:delText>
        </w:r>
        <w:r w:rsidDel="00027BAE">
          <w:rPr>
            <w:rFonts w:ascii="Times New Roman" w:hAnsi="Times New Roman"/>
            <w:b/>
            <w:bCs/>
            <w:color w:val="E32400"/>
            <w:sz w:val="22"/>
            <w:szCs w:val="22"/>
            <w:shd w:val="clear" w:color="auto" w:fill="FFFFFF"/>
            <w:lang w:val="fr-FR"/>
          </w:rPr>
          <w:delText>i</w:delText>
        </w:r>
        <w:r w:rsidDel="00027BAE">
          <w:rPr>
            <w:rFonts w:ascii="Times New Roman" w:hAnsi="Times New Roman"/>
            <w:b/>
            <w:bCs/>
            <w:color w:val="E32400"/>
            <w:sz w:val="22"/>
            <w:szCs w:val="22"/>
            <w:shd w:val="clear" w:color="auto" w:fill="FFFFFF"/>
            <w:lang w:val="fr-FR"/>
          </w:rPr>
          <w:delText>o</w:delText>
        </w:r>
        <w:r w:rsidDel="00027BAE">
          <w:rPr>
            <w:rFonts w:ascii="Times New Roman" w:hAnsi="Times New Roman"/>
            <w:b/>
            <w:bCs/>
            <w:color w:val="E32400"/>
            <w:sz w:val="22"/>
            <w:szCs w:val="22"/>
            <w:shd w:val="clear" w:color="auto" w:fill="FFFFFF"/>
            <w:lang w:val="fr-FR"/>
          </w:rPr>
          <w:delText>n</w:delText>
        </w:r>
        <w:r w:rsidDel="00027BAE">
          <w:rPr>
            <w:rFonts w:ascii="Times New Roman" w:hAnsi="Times New Roman"/>
            <w:b/>
            <w:bCs/>
            <w:color w:val="E32400"/>
            <w:sz w:val="22"/>
            <w:szCs w:val="22"/>
            <w:shd w:val="clear" w:color="auto" w:fill="FFFFFF"/>
            <w:lang w:val="fr-FR"/>
          </w:rPr>
          <w:delText>s</w:delText>
        </w:r>
      </w:del>
    </w:p>
    <w:p w14:paraId="153AF7FD" w14:textId="77777777" w:rsidR="00213BE5" w:rsidRDefault="004D6CE8">
      <w:pPr>
        <w:pStyle w:val="FreeForm"/>
        <w:spacing w:line="280" w:lineRule="atLeast"/>
        <w:rPr>
          <w:rFonts w:ascii="Times New Roman" w:eastAsia="Times New Roman" w:hAnsi="Times New Roman" w:cs="Times New Roman"/>
          <w:sz w:val="22"/>
          <w:szCs w:val="22"/>
          <w:shd w:val="clear" w:color="auto" w:fill="FFFFFF"/>
        </w:rPr>
      </w:pPr>
      <w:r>
        <w:rPr>
          <w:rFonts w:ascii="Times New Roman" w:hAnsi="Times New Roman"/>
          <w:b/>
          <w:bCs/>
          <w:color w:val="E32400"/>
          <w:sz w:val="22"/>
          <w:szCs w:val="22"/>
          <w:shd w:val="clear" w:color="auto" w:fill="FFFFFF"/>
          <w:lang w:val="en-US"/>
        </w:rPr>
        <w:t xml:space="preserve">   </w:t>
      </w:r>
      <w:r>
        <w:rPr>
          <w:rFonts w:ascii="Times New Roman" w:hAnsi="Times New Roman"/>
          <w:sz w:val="22"/>
          <w:szCs w:val="22"/>
          <w:shd w:val="clear" w:color="auto" w:fill="FFFFFF"/>
        </w:rPr>
        <w:t>P</w:t>
      </w:r>
      <w:r>
        <w:rPr>
          <w:rFonts w:ascii="Times New Roman" w:hAnsi="Times New Roman"/>
          <w:sz w:val="22"/>
          <w:szCs w:val="22"/>
          <w:shd w:val="clear" w:color="auto" w:fill="FFFFFF"/>
        </w:rPr>
        <w:t>â</w:t>
      </w:r>
      <w:r>
        <w:rPr>
          <w:rFonts w:ascii="Times New Roman" w:hAnsi="Times New Roman"/>
          <w:sz w:val="22"/>
          <w:szCs w:val="22"/>
          <w:shd w:val="clear" w:color="auto" w:fill="FFFFFF"/>
          <w:lang w:val="fr-FR"/>
        </w:rPr>
        <w:t>ris,</w:t>
      </w:r>
      <w:r>
        <w:rPr>
          <w:rFonts w:ascii="Times New Roman" w:hAnsi="Times New Roman"/>
          <w:sz w:val="22"/>
          <w:szCs w:val="22"/>
          <w:shd w:val="clear" w:color="auto" w:fill="FFFFFF"/>
        </w:rPr>
        <w:t> </w:t>
      </w:r>
      <w:r>
        <w:rPr>
          <w:rFonts w:ascii="Times New Roman" w:hAnsi="Times New Roman"/>
          <w:sz w:val="22"/>
          <w:szCs w:val="22"/>
          <w:shd w:val="clear" w:color="auto" w:fill="FFFFFF"/>
          <w:lang w:val="es-ES_tradnl"/>
        </w:rPr>
        <w:t xml:space="preserve">Isabelle; </w:t>
      </w:r>
      <w:proofErr w:type="spellStart"/>
      <w:r>
        <w:rPr>
          <w:rFonts w:ascii="Times New Roman" w:hAnsi="Times New Roman"/>
          <w:sz w:val="22"/>
          <w:szCs w:val="22"/>
          <w:shd w:val="clear" w:color="auto" w:fill="FFFFFF"/>
          <w:lang w:val="es-ES_tradnl"/>
        </w:rPr>
        <w:t>Petitjean</w:t>
      </w:r>
      <w:proofErr w:type="spellEnd"/>
      <w:r>
        <w:rPr>
          <w:rFonts w:ascii="Times New Roman" w:hAnsi="Times New Roman"/>
          <w:sz w:val="22"/>
          <w:szCs w:val="22"/>
          <w:shd w:val="clear" w:color="auto" w:fill="FFFFFF"/>
          <w:lang w:val="es-ES_tradnl"/>
        </w:rPr>
        <w:t>,</w:t>
      </w:r>
      <w:r>
        <w:rPr>
          <w:rFonts w:ascii="Times New Roman" w:hAnsi="Times New Roman"/>
          <w:sz w:val="22"/>
          <w:szCs w:val="22"/>
          <w:shd w:val="clear" w:color="auto" w:fill="FFFFFF"/>
        </w:rPr>
        <w:t> </w:t>
      </w:r>
      <w:r>
        <w:rPr>
          <w:rFonts w:ascii="Times New Roman" w:hAnsi="Times New Roman"/>
          <w:sz w:val="22"/>
          <w:szCs w:val="22"/>
          <w:shd w:val="clear" w:color="auto" w:fill="FFFFFF"/>
          <w:lang w:val="en-US"/>
        </w:rPr>
        <w:t xml:space="preserve">Patrick; </w:t>
      </w:r>
      <w:proofErr w:type="spellStart"/>
      <w:r>
        <w:rPr>
          <w:rFonts w:ascii="Times New Roman" w:hAnsi="Times New Roman"/>
          <w:sz w:val="22"/>
          <w:szCs w:val="22"/>
          <w:shd w:val="clear" w:color="auto" w:fill="FFFFFF"/>
          <w:lang w:val="en-US"/>
        </w:rPr>
        <w:t>Aubourg</w:t>
      </w:r>
      <w:proofErr w:type="spellEnd"/>
      <w:r>
        <w:rPr>
          <w:rFonts w:ascii="Times New Roman" w:hAnsi="Times New Roman"/>
          <w:sz w:val="22"/>
          <w:szCs w:val="22"/>
          <w:shd w:val="clear" w:color="auto" w:fill="FFFFFF"/>
          <w:lang w:val="en-US"/>
        </w:rPr>
        <w:t>,</w:t>
      </w:r>
      <w:r>
        <w:rPr>
          <w:rFonts w:ascii="Times New Roman" w:hAnsi="Times New Roman"/>
          <w:sz w:val="22"/>
          <w:szCs w:val="22"/>
          <w:shd w:val="clear" w:color="auto" w:fill="FFFFFF"/>
        </w:rPr>
        <w:t> É</w:t>
      </w:r>
      <w:r>
        <w:rPr>
          <w:rFonts w:ascii="Times New Roman" w:hAnsi="Times New Roman"/>
          <w:sz w:val="22"/>
          <w:szCs w:val="22"/>
          <w:shd w:val="clear" w:color="auto" w:fill="FFFFFF"/>
        </w:rPr>
        <w:t>ric;</w:t>
      </w:r>
      <w:r>
        <w:rPr>
          <w:rFonts w:ascii="Times New Roman" w:hAnsi="Times New Roman"/>
          <w:b/>
          <w:bCs/>
          <w:sz w:val="22"/>
          <w:szCs w:val="22"/>
          <w:shd w:val="clear" w:color="auto" w:fill="FFFFFF"/>
        </w:rPr>
        <w:t xml:space="preserve"> Ross,</w:t>
      </w:r>
      <w:r>
        <w:rPr>
          <w:rFonts w:ascii="Times New Roman" w:hAnsi="Times New Roman"/>
          <w:b/>
          <w:bCs/>
          <w:sz w:val="22"/>
          <w:szCs w:val="22"/>
          <w:shd w:val="clear" w:color="auto" w:fill="FFFFFF"/>
        </w:rPr>
        <w:t> </w:t>
      </w:r>
      <w:r>
        <w:rPr>
          <w:rFonts w:ascii="Times New Roman" w:hAnsi="Times New Roman"/>
          <w:b/>
          <w:bCs/>
          <w:sz w:val="22"/>
          <w:szCs w:val="22"/>
          <w:shd w:val="clear" w:color="auto" w:fill="FFFFFF"/>
          <w:lang w:val="de-DE"/>
        </w:rPr>
        <w:t>Nicholas</w:t>
      </w:r>
      <w:r>
        <w:rPr>
          <w:rFonts w:ascii="Times New Roman" w:hAnsi="Times New Roman"/>
          <w:b/>
          <w:bCs/>
          <w:sz w:val="22"/>
          <w:szCs w:val="22"/>
          <w:shd w:val="clear" w:color="auto" w:fill="FFFFFF"/>
        </w:rPr>
        <w:t> </w:t>
      </w:r>
      <w:r>
        <w:rPr>
          <w:rFonts w:ascii="Times New Roman" w:hAnsi="Times New Roman"/>
          <w:b/>
          <w:bCs/>
          <w:sz w:val="22"/>
          <w:szCs w:val="22"/>
          <w:shd w:val="clear" w:color="auto" w:fill="FFFFFF"/>
        </w:rPr>
        <w:t>P.</w:t>
      </w:r>
      <w:r>
        <w:rPr>
          <w:rFonts w:ascii="Times New Roman" w:hAnsi="Times New Roman"/>
          <w:b/>
          <w:bCs/>
          <w:sz w:val="22"/>
          <w:szCs w:val="22"/>
          <w:shd w:val="clear" w:color="auto" w:fill="FFFFFF"/>
          <w:lang w:val="en-US"/>
        </w:rPr>
        <w:t xml:space="preserve"> </w:t>
      </w:r>
      <w:proofErr w:type="gramStart"/>
      <w:r>
        <w:rPr>
          <w:rFonts w:ascii="Times New Roman" w:hAnsi="Times New Roman"/>
          <w:sz w:val="22"/>
          <w:szCs w:val="22"/>
          <w:shd w:val="clear" w:color="auto" w:fill="FFFFFF"/>
          <w:lang w:val="en-US"/>
        </w:rPr>
        <w:t>et</w:t>
      </w:r>
      <w:proofErr w:type="gramEnd"/>
      <w:r>
        <w:rPr>
          <w:rFonts w:ascii="Times New Roman" w:hAnsi="Times New Roman"/>
          <w:sz w:val="22"/>
          <w:szCs w:val="22"/>
          <w:shd w:val="clear" w:color="auto" w:fill="FFFFFF"/>
          <w:lang w:val="en-US"/>
        </w:rPr>
        <w:t xml:space="preserve"> al. </w:t>
      </w:r>
      <w:r>
        <w:rPr>
          <w:rFonts w:ascii="Times New Roman" w:hAnsi="Times New Roman"/>
          <w:sz w:val="22"/>
          <w:szCs w:val="22"/>
          <w:shd w:val="clear" w:color="auto" w:fill="FFFFFF"/>
          <w:lang w:val="en-US"/>
        </w:rPr>
        <w:t>“</w:t>
      </w:r>
      <w:r>
        <w:rPr>
          <w:rFonts w:ascii="Times New Roman" w:hAnsi="Times New Roman"/>
          <w:i/>
          <w:iCs/>
          <w:sz w:val="22"/>
          <w:szCs w:val="22"/>
          <w:shd w:val="clear" w:color="auto" w:fill="FFFFFF"/>
          <w:lang w:val="en-US"/>
        </w:rPr>
        <w:t>The Sloan Digital Sky Survey quasar catalog: tenth data release</w:t>
      </w:r>
      <w:r>
        <w:rPr>
          <w:rFonts w:ascii="Times New Roman" w:hAnsi="Times New Roman"/>
          <w:i/>
          <w:iCs/>
          <w:sz w:val="22"/>
          <w:szCs w:val="22"/>
          <w:shd w:val="clear" w:color="auto" w:fill="FFFFFF"/>
          <w:lang w:val="en-US"/>
        </w:rPr>
        <w:t>”</w:t>
      </w:r>
      <w:r>
        <w:rPr>
          <w:rFonts w:ascii="Times New Roman" w:hAnsi="Times New Roman"/>
          <w:sz w:val="22"/>
          <w:szCs w:val="22"/>
          <w:shd w:val="clear" w:color="auto" w:fill="FFFFFF"/>
        </w:rPr>
        <w:t xml:space="preserve"> </w:t>
      </w:r>
      <w:hyperlink r:id="rId19" w:history="1">
        <w:r>
          <w:rPr>
            <w:rStyle w:val="Hyperlink0"/>
            <w:rFonts w:ascii="Times New Roman" w:hAnsi="Times New Roman"/>
            <w:sz w:val="22"/>
            <w:szCs w:val="22"/>
            <w:shd w:val="clear" w:color="auto" w:fill="FFFFFF"/>
          </w:rPr>
          <w:t>10.1051/0004-6361/201322691</w:t>
        </w:r>
      </w:hyperlink>
      <w:r>
        <w:rPr>
          <w:rFonts w:ascii="Times New Roman" w:hAnsi="Times New Roman"/>
          <w:sz w:val="22"/>
          <w:szCs w:val="22"/>
          <w:shd w:val="clear" w:color="auto" w:fill="FFFFFF"/>
          <w:lang w:val="en-US"/>
        </w:rPr>
        <w:t xml:space="preserve">, </w:t>
      </w:r>
      <w:hyperlink r:id="rId20" w:history="1">
        <w:r>
          <w:rPr>
            <w:rStyle w:val="Hyperlink1"/>
            <w:rFonts w:ascii="Times New Roman" w:hAnsi="Times New Roman"/>
            <w:sz w:val="22"/>
            <w:szCs w:val="22"/>
            <w:shd w:val="clear" w:color="auto" w:fill="FFFFFF"/>
          </w:rPr>
          <w:t>2014A&amp;A...563A..54P</w:t>
        </w:r>
      </w:hyperlink>
      <w:r>
        <w:rPr>
          <w:rFonts w:ascii="Times New Roman" w:hAnsi="Times New Roman"/>
          <w:sz w:val="22"/>
          <w:szCs w:val="22"/>
          <w:shd w:val="clear" w:color="auto" w:fill="FFFFFF"/>
          <w:lang w:val="en-US"/>
        </w:rPr>
        <w:t xml:space="preserve"> </w:t>
      </w:r>
      <w:r>
        <w:rPr>
          <w:rFonts w:ascii="Times New Roman" w:hAnsi="Times New Roman"/>
          <w:b/>
          <w:bCs/>
          <w:color w:val="E32400"/>
          <w:sz w:val="22"/>
          <w:szCs w:val="22"/>
          <w:shd w:val="clear" w:color="auto" w:fill="FFFFFF"/>
          <w:lang w:val="en-US"/>
        </w:rPr>
        <w:t>153</w:t>
      </w:r>
      <w:r>
        <w:rPr>
          <w:rFonts w:ascii="Times New Roman" w:hAnsi="Times New Roman"/>
          <w:b/>
          <w:bCs/>
          <w:color w:val="E32400"/>
          <w:sz w:val="22"/>
          <w:szCs w:val="22"/>
          <w:shd w:val="clear" w:color="auto" w:fill="FFFFFF"/>
          <w:lang w:val="fr-FR"/>
        </w:rPr>
        <w:t xml:space="preserve"> </w:t>
      </w:r>
      <w:del w:id="23" w:author="Dora" w:date="2018-02-13T15:25:00Z">
        <w:r w:rsidDel="00027BAE">
          <w:rPr>
            <w:rFonts w:ascii="Times New Roman" w:hAnsi="Times New Roman"/>
            <w:b/>
            <w:bCs/>
            <w:color w:val="E32400"/>
            <w:sz w:val="22"/>
            <w:szCs w:val="22"/>
            <w:shd w:val="clear" w:color="auto" w:fill="FFFFFF"/>
            <w:lang w:val="fr-FR"/>
          </w:rPr>
          <w:delText>c</w:delText>
        </w:r>
        <w:r w:rsidDel="00027BAE">
          <w:rPr>
            <w:rFonts w:ascii="Times New Roman" w:hAnsi="Times New Roman"/>
            <w:b/>
            <w:bCs/>
            <w:color w:val="E32400"/>
            <w:sz w:val="22"/>
            <w:szCs w:val="22"/>
            <w:shd w:val="clear" w:color="auto" w:fill="FFFFFF"/>
            <w:lang w:val="fr-FR"/>
          </w:rPr>
          <w:delText>i</w:delText>
        </w:r>
        <w:r w:rsidDel="00027BAE">
          <w:rPr>
            <w:rFonts w:ascii="Times New Roman" w:hAnsi="Times New Roman"/>
            <w:b/>
            <w:bCs/>
            <w:color w:val="E32400"/>
            <w:sz w:val="22"/>
            <w:szCs w:val="22"/>
            <w:shd w:val="clear" w:color="auto" w:fill="FFFFFF"/>
            <w:lang w:val="fr-FR"/>
          </w:rPr>
          <w:delText>t</w:delText>
        </w:r>
        <w:r w:rsidDel="00027BAE">
          <w:rPr>
            <w:rFonts w:ascii="Times New Roman" w:hAnsi="Times New Roman"/>
            <w:b/>
            <w:bCs/>
            <w:color w:val="E32400"/>
            <w:sz w:val="22"/>
            <w:szCs w:val="22"/>
            <w:shd w:val="clear" w:color="auto" w:fill="FFFFFF"/>
            <w:lang w:val="fr-FR"/>
          </w:rPr>
          <w:delText>a</w:delText>
        </w:r>
        <w:r w:rsidDel="00027BAE">
          <w:rPr>
            <w:rFonts w:ascii="Times New Roman" w:hAnsi="Times New Roman"/>
            <w:b/>
            <w:bCs/>
            <w:color w:val="E32400"/>
            <w:sz w:val="22"/>
            <w:szCs w:val="22"/>
            <w:shd w:val="clear" w:color="auto" w:fill="FFFFFF"/>
            <w:lang w:val="fr-FR"/>
          </w:rPr>
          <w:delText>t</w:delText>
        </w:r>
        <w:r w:rsidDel="00027BAE">
          <w:rPr>
            <w:rFonts w:ascii="Times New Roman" w:hAnsi="Times New Roman"/>
            <w:b/>
            <w:bCs/>
            <w:color w:val="E32400"/>
            <w:sz w:val="22"/>
            <w:szCs w:val="22"/>
            <w:shd w:val="clear" w:color="auto" w:fill="FFFFFF"/>
            <w:lang w:val="fr-FR"/>
          </w:rPr>
          <w:delText>i</w:delText>
        </w:r>
        <w:r w:rsidDel="00027BAE">
          <w:rPr>
            <w:rFonts w:ascii="Times New Roman" w:hAnsi="Times New Roman"/>
            <w:b/>
            <w:bCs/>
            <w:color w:val="E32400"/>
            <w:sz w:val="22"/>
            <w:szCs w:val="22"/>
            <w:shd w:val="clear" w:color="auto" w:fill="FFFFFF"/>
            <w:lang w:val="fr-FR"/>
          </w:rPr>
          <w:delText>o</w:delText>
        </w:r>
        <w:r w:rsidDel="00027BAE">
          <w:rPr>
            <w:rFonts w:ascii="Times New Roman" w:hAnsi="Times New Roman"/>
            <w:b/>
            <w:bCs/>
            <w:color w:val="E32400"/>
            <w:sz w:val="22"/>
            <w:szCs w:val="22"/>
            <w:shd w:val="clear" w:color="auto" w:fill="FFFFFF"/>
            <w:lang w:val="fr-FR"/>
          </w:rPr>
          <w:delText>n</w:delText>
        </w:r>
        <w:r w:rsidDel="00027BAE">
          <w:rPr>
            <w:rFonts w:ascii="Times New Roman" w:hAnsi="Times New Roman"/>
            <w:b/>
            <w:bCs/>
            <w:color w:val="E32400"/>
            <w:sz w:val="22"/>
            <w:szCs w:val="22"/>
            <w:shd w:val="clear" w:color="auto" w:fill="FFFFFF"/>
            <w:lang w:val="fr-FR"/>
          </w:rPr>
          <w:delText>s</w:delText>
        </w:r>
        <w:r w:rsidDel="00027BAE">
          <w:rPr>
            <w:rFonts w:ascii="Times New Roman" w:eastAsia="Times New Roman" w:hAnsi="Times New Roman" w:cs="Times New Roman"/>
            <w:b/>
            <w:bCs/>
            <w:color w:val="E32400"/>
            <w:sz w:val="22"/>
            <w:szCs w:val="22"/>
            <w:shd w:val="clear" w:color="auto" w:fill="FFFFFF"/>
          </w:rPr>
          <w:tab/>
        </w:r>
      </w:del>
    </w:p>
    <w:p w14:paraId="12486DE5" w14:textId="77777777" w:rsidR="00213BE5" w:rsidRDefault="004D6CE8">
      <w:pPr>
        <w:pStyle w:val="FreeForm"/>
        <w:rPr>
          <w:rFonts w:ascii="Times New Roman" w:eastAsia="Times New Roman" w:hAnsi="Times New Roman" w:cs="Times New Roman"/>
          <w:b/>
          <w:bCs/>
          <w:color w:val="E32400"/>
          <w:sz w:val="22"/>
          <w:szCs w:val="22"/>
        </w:rPr>
      </w:pPr>
      <w:r>
        <w:rPr>
          <w:rFonts w:ascii="Times New Roman" w:hAnsi="Times New Roman"/>
          <w:sz w:val="22"/>
          <w:szCs w:val="22"/>
          <w:lang w:val="en-US"/>
        </w:rPr>
        <w:t xml:space="preserve">    </w:t>
      </w:r>
      <w:r>
        <w:rPr>
          <w:rFonts w:ascii="Times New Roman" w:hAnsi="Times New Roman"/>
          <w:b/>
          <w:bCs/>
          <w:sz w:val="22"/>
          <w:szCs w:val="22"/>
        </w:rPr>
        <w:t>Ross,</w:t>
      </w:r>
      <w:r>
        <w:rPr>
          <w:rFonts w:ascii="Times New Roman" w:hAnsi="Times New Roman"/>
          <w:b/>
          <w:bCs/>
          <w:sz w:val="22"/>
          <w:szCs w:val="22"/>
        </w:rPr>
        <w:t> </w:t>
      </w:r>
      <w:r>
        <w:rPr>
          <w:rFonts w:ascii="Times New Roman" w:hAnsi="Times New Roman"/>
          <w:b/>
          <w:bCs/>
          <w:sz w:val="22"/>
          <w:szCs w:val="22"/>
          <w:lang w:val="de-DE"/>
        </w:rPr>
        <w:t>Nicholas</w:t>
      </w:r>
      <w:r>
        <w:rPr>
          <w:rFonts w:ascii="Times New Roman" w:hAnsi="Times New Roman"/>
          <w:b/>
          <w:bCs/>
          <w:sz w:val="22"/>
          <w:szCs w:val="22"/>
        </w:rPr>
        <w:t> </w:t>
      </w:r>
      <w:r>
        <w:rPr>
          <w:rFonts w:ascii="Times New Roman" w:hAnsi="Times New Roman"/>
          <w:b/>
          <w:bCs/>
          <w:sz w:val="22"/>
          <w:szCs w:val="22"/>
        </w:rPr>
        <w:t>P.</w:t>
      </w:r>
      <w:r>
        <w:rPr>
          <w:rFonts w:ascii="Times New Roman" w:hAnsi="Times New Roman"/>
          <w:sz w:val="22"/>
          <w:szCs w:val="22"/>
        </w:rPr>
        <w:t xml:space="preserve"> </w:t>
      </w:r>
      <w:proofErr w:type="gramStart"/>
      <w:r>
        <w:rPr>
          <w:rFonts w:ascii="Times New Roman" w:hAnsi="Times New Roman"/>
          <w:sz w:val="22"/>
          <w:szCs w:val="22"/>
          <w:lang w:val="en-US"/>
        </w:rPr>
        <w:t>et</w:t>
      </w:r>
      <w:proofErr w:type="gramEnd"/>
      <w:r>
        <w:rPr>
          <w:rFonts w:ascii="Times New Roman" w:hAnsi="Times New Roman"/>
          <w:sz w:val="22"/>
          <w:szCs w:val="22"/>
          <w:lang w:val="en-US"/>
        </w:rPr>
        <w:t xml:space="preserve"> al. </w:t>
      </w:r>
      <w:r>
        <w:rPr>
          <w:rFonts w:ascii="Times New Roman" w:hAnsi="Times New Roman"/>
          <w:sz w:val="22"/>
          <w:szCs w:val="22"/>
          <w:lang w:val="en-US"/>
        </w:rPr>
        <w:t>“</w:t>
      </w:r>
      <w:r>
        <w:rPr>
          <w:rFonts w:ascii="Times New Roman" w:hAnsi="Times New Roman"/>
          <w:i/>
          <w:iCs/>
          <w:sz w:val="22"/>
          <w:szCs w:val="22"/>
          <w:lang w:val="en-US"/>
        </w:rPr>
        <w:t>The SDSS-III Baryon Oscillation Spectroscopic Survey: The Quasar Luminosity Function from Data Release Nine</w:t>
      </w:r>
      <w:r>
        <w:rPr>
          <w:rFonts w:ascii="Times New Roman" w:hAnsi="Times New Roman"/>
          <w:i/>
          <w:iCs/>
          <w:sz w:val="22"/>
          <w:szCs w:val="22"/>
          <w:lang w:val="en-US"/>
        </w:rPr>
        <w:t>”</w:t>
      </w:r>
      <w:r>
        <w:rPr>
          <w:rFonts w:ascii="Times New Roman" w:hAnsi="Times New Roman"/>
          <w:i/>
          <w:iCs/>
          <w:sz w:val="22"/>
          <w:szCs w:val="22"/>
          <w:lang w:val="en-US"/>
        </w:rPr>
        <w:t>,</w:t>
      </w:r>
      <w:r>
        <w:rPr>
          <w:rFonts w:ascii="Times New Roman" w:hAnsi="Times New Roman"/>
          <w:sz w:val="22"/>
          <w:szCs w:val="22"/>
          <w:lang w:val="en-US"/>
        </w:rPr>
        <w:t xml:space="preserve"> </w:t>
      </w:r>
      <w:hyperlink r:id="rId21" w:history="1">
        <w:r>
          <w:rPr>
            <w:rStyle w:val="Hyperlink2"/>
            <w:rFonts w:ascii="Times New Roman" w:hAnsi="Times New Roman"/>
            <w:sz w:val="22"/>
            <w:szCs w:val="22"/>
          </w:rPr>
          <w:t>10.1088/0004-637X/773/1/14</w:t>
        </w:r>
      </w:hyperlink>
      <w:r>
        <w:rPr>
          <w:rFonts w:ascii="Times New Roman" w:hAnsi="Times New Roman"/>
          <w:sz w:val="22"/>
          <w:szCs w:val="22"/>
          <w:lang w:val="en-US"/>
        </w:rPr>
        <w:t xml:space="preserve"> </w:t>
      </w:r>
      <w:hyperlink r:id="rId22" w:history="1">
        <w:r>
          <w:rPr>
            <w:rStyle w:val="Hyperlink3"/>
            <w:rFonts w:ascii="Times New Roman" w:hAnsi="Times New Roman"/>
            <w:sz w:val="22"/>
            <w:szCs w:val="22"/>
          </w:rPr>
          <w:t>2013ApJ...773...14R</w:t>
        </w:r>
      </w:hyperlink>
      <w:r>
        <w:rPr>
          <w:rFonts w:ascii="Times New Roman" w:hAnsi="Times New Roman"/>
          <w:b/>
          <w:bCs/>
          <w:sz w:val="22"/>
          <w:szCs w:val="22"/>
          <w:lang w:val="en-US"/>
        </w:rPr>
        <w:t xml:space="preserve">,  </w:t>
      </w:r>
      <w:r>
        <w:rPr>
          <w:rFonts w:ascii="Times New Roman" w:hAnsi="Times New Roman"/>
          <w:b/>
          <w:bCs/>
          <w:color w:val="E32400"/>
          <w:sz w:val="22"/>
          <w:szCs w:val="22"/>
          <w:lang w:val="en-US"/>
        </w:rPr>
        <w:t>98</w:t>
      </w:r>
      <w:r>
        <w:rPr>
          <w:rFonts w:ascii="Times New Roman" w:hAnsi="Times New Roman"/>
          <w:b/>
          <w:bCs/>
          <w:color w:val="E32400"/>
          <w:sz w:val="22"/>
          <w:szCs w:val="22"/>
          <w:lang w:val="fr-FR"/>
        </w:rPr>
        <w:t xml:space="preserve"> </w:t>
      </w:r>
      <w:del w:id="24" w:author="Dora" w:date="2018-02-13T15:25:00Z">
        <w:r w:rsidDel="00027BAE">
          <w:rPr>
            <w:rFonts w:ascii="Times New Roman" w:hAnsi="Times New Roman"/>
            <w:b/>
            <w:bCs/>
            <w:color w:val="E32400"/>
            <w:sz w:val="22"/>
            <w:szCs w:val="22"/>
            <w:lang w:val="fr-FR"/>
          </w:rPr>
          <w:delText>c</w:delText>
        </w:r>
        <w:r w:rsidDel="00027BAE">
          <w:rPr>
            <w:rFonts w:ascii="Times New Roman" w:hAnsi="Times New Roman"/>
            <w:b/>
            <w:bCs/>
            <w:color w:val="E32400"/>
            <w:sz w:val="22"/>
            <w:szCs w:val="22"/>
            <w:lang w:val="fr-FR"/>
          </w:rPr>
          <w:delText>i</w:delText>
        </w:r>
        <w:r w:rsidDel="00027BAE">
          <w:rPr>
            <w:rFonts w:ascii="Times New Roman" w:hAnsi="Times New Roman"/>
            <w:b/>
            <w:bCs/>
            <w:color w:val="E32400"/>
            <w:sz w:val="22"/>
            <w:szCs w:val="22"/>
            <w:lang w:val="fr-FR"/>
          </w:rPr>
          <w:delText>t</w:delText>
        </w:r>
        <w:r w:rsidDel="00027BAE">
          <w:rPr>
            <w:rFonts w:ascii="Times New Roman" w:hAnsi="Times New Roman"/>
            <w:b/>
            <w:bCs/>
            <w:color w:val="E32400"/>
            <w:sz w:val="22"/>
            <w:szCs w:val="22"/>
            <w:lang w:val="fr-FR"/>
          </w:rPr>
          <w:delText>a</w:delText>
        </w:r>
        <w:r w:rsidDel="00027BAE">
          <w:rPr>
            <w:rFonts w:ascii="Times New Roman" w:hAnsi="Times New Roman"/>
            <w:b/>
            <w:bCs/>
            <w:color w:val="E32400"/>
            <w:sz w:val="22"/>
            <w:szCs w:val="22"/>
            <w:lang w:val="fr-FR"/>
          </w:rPr>
          <w:delText>t</w:delText>
        </w:r>
        <w:r w:rsidDel="00027BAE">
          <w:rPr>
            <w:rFonts w:ascii="Times New Roman" w:hAnsi="Times New Roman"/>
            <w:b/>
            <w:bCs/>
            <w:color w:val="E32400"/>
            <w:sz w:val="22"/>
            <w:szCs w:val="22"/>
            <w:lang w:val="fr-FR"/>
          </w:rPr>
          <w:delText>i</w:delText>
        </w:r>
        <w:r w:rsidDel="00027BAE">
          <w:rPr>
            <w:rFonts w:ascii="Times New Roman" w:hAnsi="Times New Roman"/>
            <w:b/>
            <w:bCs/>
            <w:color w:val="E32400"/>
            <w:sz w:val="22"/>
            <w:szCs w:val="22"/>
            <w:lang w:val="fr-FR"/>
          </w:rPr>
          <w:delText>o</w:delText>
        </w:r>
        <w:r w:rsidDel="00027BAE">
          <w:rPr>
            <w:rFonts w:ascii="Times New Roman" w:hAnsi="Times New Roman"/>
            <w:b/>
            <w:bCs/>
            <w:color w:val="E32400"/>
            <w:sz w:val="22"/>
            <w:szCs w:val="22"/>
            <w:lang w:val="fr-FR"/>
          </w:rPr>
          <w:delText>n</w:delText>
        </w:r>
        <w:r w:rsidDel="00027BAE">
          <w:rPr>
            <w:rFonts w:ascii="Times New Roman" w:hAnsi="Times New Roman"/>
            <w:b/>
            <w:bCs/>
            <w:color w:val="E32400"/>
            <w:sz w:val="22"/>
            <w:szCs w:val="22"/>
            <w:lang w:val="fr-FR"/>
          </w:rPr>
          <w:delText>s</w:delText>
        </w:r>
      </w:del>
    </w:p>
    <w:p w14:paraId="7FAC9A84" w14:textId="77777777" w:rsidR="00213BE5" w:rsidRDefault="004D6CE8">
      <w:pPr>
        <w:pStyle w:val="FreeForm"/>
        <w:rPr>
          <w:rFonts w:ascii="Times New Roman" w:eastAsia="Times New Roman" w:hAnsi="Times New Roman" w:cs="Times New Roman"/>
          <w:b/>
          <w:bCs/>
          <w:sz w:val="22"/>
          <w:szCs w:val="22"/>
        </w:rPr>
      </w:pPr>
      <w:r>
        <w:rPr>
          <w:rFonts w:ascii="Times New Roman" w:hAnsi="Times New Roman"/>
          <w:b/>
          <w:bCs/>
          <w:color w:val="E32400"/>
          <w:sz w:val="22"/>
          <w:szCs w:val="22"/>
          <w:lang w:val="en-US"/>
        </w:rPr>
        <w:lastRenderedPageBreak/>
        <w:t xml:space="preserve">    </w:t>
      </w:r>
      <w:r>
        <w:rPr>
          <w:rFonts w:ascii="Times New Roman" w:hAnsi="Times New Roman"/>
          <w:b/>
          <w:bCs/>
          <w:sz w:val="22"/>
          <w:szCs w:val="22"/>
          <w:lang w:val="de-DE"/>
        </w:rPr>
        <w:t>Ross, Nicholas P</w:t>
      </w:r>
      <w:r>
        <w:rPr>
          <w:rFonts w:ascii="Times New Roman" w:hAnsi="Times New Roman"/>
          <w:sz w:val="22"/>
          <w:szCs w:val="22"/>
        </w:rPr>
        <w:t xml:space="preserve"> </w:t>
      </w:r>
      <w:r>
        <w:rPr>
          <w:rFonts w:ascii="Times New Roman" w:hAnsi="Times New Roman"/>
          <w:sz w:val="22"/>
          <w:szCs w:val="22"/>
          <w:lang w:val="en-US"/>
        </w:rPr>
        <w:t xml:space="preserve">et al. </w:t>
      </w:r>
      <w:r>
        <w:rPr>
          <w:rFonts w:ascii="Times New Roman" w:hAnsi="Times New Roman"/>
          <w:sz w:val="22"/>
          <w:szCs w:val="22"/>
          <w:lang w:val="en-US"/>
        </w:rPr>
        <w:t>“</w:t>
      </w:r>
      <w:r>
        <w:rPr>
          <w:rFonts w:ascii="Times New Roman" w:hAnsi="Times New Roman"/>
          <w:i/>
          <w:iCs/>
          <w:sz w:val="22"/>
          <w:szCs w:val="22"/>
          <w:lang w:val="en-US"/>
        </w:rPr>
        <w:t>The SDSS-III Baryon Oscillation Spectroscopic Survey: Quasar Target Selection for Data Release Nine</w:t>
      </w:r>
      <w:r>
        <w:rPr>
          <w:rFonts w:ascii="Times New Roman" w:hAnsi="Times New Roman"/>
          <w:i/>
          <w:iCs/>
          <w:sz w:val="22"/>
          <w:szCs w:val="22"/>
          <w:lang w:val="en-US"/>
        </w:rPr>
        <w:t>”</w:t>
      </w:r>
      <w:r>
        <w:rPr>
          <w:rFonts w:ascii="Times New Roman" w:hAnsi="Times New Roman"/>
          <w:i/>
          <w:iCs/>
          <w:sz w:val="22"/>
          <w:szCs w:val="22"/>
          <w:lang w:val="en-US"/>
        </w:rPr>
        <w:t>,</w:t>
      </w:r>
      <w:r>
        <w:rPr>
          <w:rFonts w:ascii="Times New Roman" w:hAnsi="Times New Roman"/>
          <w:sz w:val="22"/>
          <w:szCs w:val="22"/>
          <w:lang w:val="en-US"/>
        </w:rPr>
        <w:t xml:space="preserve"> </w:t>
      </w:r>
      <w:hyperlink r:id="rId23" w:history="1">
        <w:r>
          <w:rPr>
            <w:rStyle w:val="Hyperlink4"/>
            <w:rFonts w:ascii="Times New Roman" w:hAnsi="Times New Roman"/>
            <w:sz w:val="22"/>
            <w:szCs w:val="22"/>
          </w:rPr>
          <w:t>10.1088/0067-0049/199/1/3</w:t>
        </w:r>
      </w:hyperlink>
      <w:r>
        <w:rPr>
          <w:rFonts w:ascii="Times New Roman" w:hAnsi="Times New Roman"/>
          <w:sz w:val="22"/>
          <w:szCs w:val="22"/>
          <w:lang w:val="en-US"/>
        </w:rPr>
        <w:t xml:space="preserve">, </w:t>
      </w:r>
      <w:hyperlink r:id="rId24" w:history="1">
        <w:r>
          <w:rPr>
            <w:rStyle w:val="Hyperlink2"/>
            <w:rFonts w:ascii="Times New Roman" w:hAnsi="Times New Roman"/>
            <w:sz w:val="22"/>
            <w:szCs w:val="22"/>
          </w:rPr>
          <w:t>2012ApJS</w:t>
        </w:r>
        <w:proofErr w:type="gramStart"/>
        <w:r>
          <w:rPr>
            <w:rStyle w:val="Hyperlink2"/>
            <w:rFonts w:ascii="Times New Roman" w:hAnsi="Times New Roman"/>
            <w:sz w:val="22"/>
            <w:szCs w:val="22"/>
          </w:rPr>
          <w:t>..</w:t>
        </w:r>
        <w:proofErr w:type="gramEnd"/>
        <w:r>
          <w:rPr>
            <w:rStyle w:val="Hyperlink2"/>
            <w:rFonts w:ascii="Times New Roman" w:hAnsi="Times New Roman"/>
            <w:sz w:val="22"/>
            <w:szCs w:val="22"/>
          </w:rPr>
          <w:t>199....3R</w:t>
        </w:r>
      </w:hyperlink>
      <w:r>
        <w:rPr>
          <w:rFonts w:ascii="Times New Roman" w:hAnsi="Times New Roman"/>
          <w:sz w:val="22"/>
          <w:szCs w:val="22"/>
          <w:lang w:val="en-US"/>
        </w:rPr>
        <w:t xml:space="preserve"> </w:t>
      </w:r>
      <w:r>
        <w:rPr>
          <w:rFonts w:ascii="Times New Roman" w:hAnsi="Times New Roman"/>
          <w:b/>
          <w:bCs/>
          <w:color w:val="E32400"/>
          <w:sz w:val="22"/>
          <w:szCs w:val="22"/>
          <w:lang w:val="en-US"/>
        </w:rPr>
        <w:t>177</w:t>
      </w:r>
      <w:r>
        <w:rPr>
          <w:rFonts w:ascii="Times New Roman" w:hAnsi="Times New Roman"/>
          <w:b/>
          <w:bCs/>
          <w:color w:val="E32400"/>
          <w:sz w:val="22"/>
          <w:szCs w:val="22"/>
          <w:lang w:val="fr-FR"/>
        </w:rPr>
        <w:t xml:space="preserve"> </w:t>
      </w:r>
      <w:del w:id="25" w:author="Dora" w:date="2018-02-13T15:25:00Z">
        <w:r w:rsidDel="00027BAE">
          <w:rPr>
            <w:rFonts w:ascii="Times New Roman" w:hAnsi="Times New Roman"/>
            <w:b/>
            <w:bCs/>
            <w:color w:val="E32400"/>
            <w:sz w:val="22"/>
            <w:szCs w:val="22"/>
            <w:lang w:val="fr-FR"/>
          </w:rPr>
          <w:delText>c</w:delText>
        </w:r>
        <w:r w:rsidDel="00027BAE">
          <w:rPr>
            <w:rFonts w:ascii="Times New Roman" w:hAnsi="Times New Roman"/>
            <w:b/>
            <w:bCs/>
            <w:color w:val="E32400"/>
            <w:sz w:val="22"/>
            <w:szCs w:val="22"/>
            <w:lang w:val="fr-FR"/>
          </w:rPr>
          <w:delText>i</w:delText>
        </w:r>
        <w:r w:rsidDel="00027BAE">
          <w:rPr>
            <w:rFonts w:ascii="Times New Roman" w:hAnsi="Times New Roman"/>
            <w:b/>
            <w:bCs/>
            <w:color w:val="E32400"/>
            <w:sz w:val="22"/>
            <w:szCs w:val="22"/>
            <w:lang w:val="fr-FR"/>
          </w:rPr>
          <w:delText>t</w:delText>
        </w:r>
        <w:r w:rsidDel="00027BAE">
          <w:rPr>
            <w:rFonts w:ascii="Times New Roman" w:hAnsi="Times New Roman"/>
            <w:b/>
            <w:bCs/>
            <w:color w:val="E32400"/>
            <w:sz w:val="22"/>
            <w:szCs w:val="22"/>
            <w:lang w:val="fr-FR"/>
          </w:rPr>
          <w:delText>a</w:delText>
        </w:r>
        <w:r w:rsidDel="00027BAE">
          <w:rPr>
            <w:rFonts w:ascii="Times New Roman" w:hAnsi="Times New Roman"/>
            <w:b/>
            <w:bCs/>
            <w:color w:val="E32400"/>
            <w:sz w:val="22"/>
            <w:szCs w:val="22"/>
            <w:lang w:val="fr-FR"/>
          </w:rPr>
          <w:delText>t</w:delText>
        </w:r>
        <w:r w:rsidDel="00027BAE">
          <w:rPr>
            <w:rFonts w:ascii="Times New Roman" w:hAnsi="Times New Roman"/>
            <w:b/>
            <w:bCs/>
            <w:color w:val="E32400"/>
            <w:sz w:val="22"/>
            <w:szCs w:val="22"/>
            <w:lang w:val="fr-FR"/>
          </w:rPr>
          <w:delText>i</w:delText>
        </w:r>
        <w:r w:rsidDel="00027BAE">
          <w:rPr>
            <w:rFonts w:ascii="Times New Roman" w:hAnsi="Times New Roman"/>
            <w:b/>
            <w:bCs/>
            <w:color w:val="E32400"/>
            <w:sz w:val="22"/>
            <w:szCs w:val="22"/>
            <w:lang w:val="fr-FR"/>
          </w:rPr>
          <w:delText>o</w:delText>
        </w:r>
        <w:r w:rsidDel="00027BAE">
          <w:rPr>
            <w:rFonts w:ascii="Times New Roman" w:hAnsi="Times New Roman"/>
            <w:b/>
            <w:bCs/>
            <w:color w:val="E32400"/>
            <w:sz w:val="22"/>
            <w:szCs w:val="22"/>
            <w:lang w:val="fr-FR"/>
          </w:rPr>
          <w:delText>n</w:delText>
        </w:r>
        <w:r w:rsidDel="00027BAE">
          <w:rPr>
            <w:rFonts w:ascii="Times New Roman" w:hAnsi="Times New Roman"/>
            <w:b/>
            <w:bCs/>
            <w:color w:val="E32400"/>
            <w:sz w:val="22"/>
            <w:szCs w:val="22"/>
            <w:lang w:val="fr-FR"/>
          </w:rPr>
          <w:delText>s</w:delText>
        </w:r>
      </w:del>
    </w:p>
    <w:p w14:paraId="1BB0C03A" w14:textId="77777777" w:rsidR="00213BE5" w:rsidRDefault="004D6CE8">
      <w:pPr>
        <w:pStyle w:val="FreeForm"/>
        <w:rPr>
          <w:rFonts w:ascii="Times New Roman" w:eastAsia="Times New Roman" w:hAnsi="Times New Roman" w:cs="Times New Roman"/>
          <w:b/>
          <w:bCs/>
          <w:color w:val="FF2600"/>
          <w:sz w:val="22"/>
          <w:szCs w:val="22"/>
        </w:rPr>
      </w:pPr>
      <w:r>
        <w:rPr>
          <w:rFonts w:ascii="Times New Roman" w:hAnsi="Times New Roman"/>
          <w:sz w:val="22"/>
          <w:szCs w:val="22"/>
          <w:lang w:val="en-US"/>
        </w:rPr>
        <w:t xml:space="preserve">    P</w:t>
      </w:r>
      <w:r>
        <w:rPr>
          <w:rFonts w:ascii="Times New Roman" w:hAnsi="Times New Roman"/>
          <w:sz w:val="22"/>
          <w:szCs w:val="22"/>
        </w:rPr>
        <w:t>â</w:t>
      </w:r>
      <w:r>
        <w:rPr>
          <w:rFonts w:ascii="Times New Roman" w:hAnsi="Times New Roman"/>
          <w:sz w:val="22"/>
          <w:szCs w:val="22"/>
          <w:lang w:val="fr-FR"/>
        </w:rPr>
        <w:t>ris,</w:t>
      </w:r>
      <w:r>
        <w:rPr>
          <w:rFonts w:ascii="Times New Roman" w:hAnsi="Times New Roman"/>
          <w:sz w:val="22"/>
          <w:szCs w:val="22"/>
        </w:rPr>
        <w:t> </w:t>
      </w:r>
      <w:r>
        <w:rPr>
          <w:rFonts w:ascii="Times New Roman" w:hAnsi="Times New Roman"/>
          <w:sz w:val="22"/>
          <w:szCs w:val="22"/>
        </w:rPr>
        <w:t>I.; Petitjean,</w:t>
      </w:r>
      <w:r>
        <w:rPr>
          <w:rFonts w:ascii="Times New Roman" w:hAnsi="Times New Roman"/>
          <w:sz w:val="22"/>
          <w:szCs w:val="22"/>
        </w:rPr>
        <w:t> </w:t>
      </w:r>
      <w:r>
        <w:rPr>
          <w:rFonts w:ascii="Times New Roman" w:hAnsi="Times New Roman"/>
          <w:sz w:val="22"/>
          <w:szCs w:val="22"/>
          <w:lang w:val="fr-FR"/>
        </w:rPr>
        <w:t xml:space="preserve">P.; </w:t>
      </w:r>
      <w:proofErr w:type="spellStart"/>
      <w:r>
        <w:rPr>
          <w:rFonts w:ascii="Times New Roman" w:hAnsi="Times New Roman"/>
          <w:sz w:val="22"/>
          <w:szCs w:val="22"/>
          <w:lang w:val="fr-FR"/>
        </w:rPr>
        <w:t>Aubourg</w:t>
      </w:r>
      <w:proofErr w:type="spellEnd"/>
      <w:r>
        <w:rPr>
          <w:rFonts w:ascii="Times New Roman" w:hAnsi="Times New Roman"/>
          <w:sz w:val="22"/>
          <w:szCs w:val="22"/>
          <w:lang w:val="fr-FR"/>
        </w:rPr>
        <w:t>,</w:t>
      </w:r>
      <w:r>
        <w:rPr>
          <w:rFonts w:ascii="Times New Roman" w:hAnsi="Times New Roman"/>
          <w:sz w:val="22"/>
          <w:szCs w:val="22"/>
        </w:rPr>
        <w:t> </w:t>
      </w:r>
      <w:proofErr w:type="gramStart"/>
      <w:r>
        <w:rPr>
          <w:rFonts w:ascii="Times New Roman" w:hAnsi="Times New Roman"/>
          <w:sz w:val="22"/>
          <w:szCs w:val="22"/>
        </w:rPr>
        <w:t>É</w:t>
      </w:r>
      <w:r>
        <w:rPr>
          <w:rFonts w:ascii="Times New Roman" w:hAnsi="Times New Roman"/>
          <w:sz w:val="22"/>
          <w:szCs w:val="22"/>
          <w:lang w:val="en-US"/>
        </w:rPr>
        <w:t>.;</w:t>
      </w:r>
      <w:proofErr w:type="gramEnd"/>
      <w:r>
        <w:rPr>
          <w:rFonts w:ascii="Times New Roman" w:hAnsi="Times New Roman"/>
          <w:sz w:val="22"/>
          <w:szCs w:val="22"/>
          <w:lang w:val="en-US"/>
        </w:rPr>
        <w:t xml:space="preserve"> Bailey,</w:t>
      </w:r>
      <w:r>
        <w:rPr>
          <w:rFonts w:ascii="Times New Roman" w:hAnsi="Times New Roman"/>
          <w:sz w:val="22"/>
          <w:szCs w:val="22"/>
        </w:rPr>
        <w:t> </w:t>
      </w:r>
      <w:r>
        <w:rPr>
          <w:rFonts w:ascii="Times New Roman" w:hAnsi="Times New Roman"/>
          <w:sz w:val="22"/>
          <w:szCs w:val="22"/>
        </w:rPr>
        <w:t xml:space="preserve">S.; </w:t>
      </w:r>
      <w:r>
        <w:rPr>
          <w:rFonts w:ascii="Times New Roman" w:hAnsi="Times New Roman"/>
          <w:b/>
          <w:bCs/>
          <w:sz w:val="22"/>
          <w:szCs w:val="22"/>
        </w:rPr>
        <w:t>Ross,</w:t>
      </w:r>
      <w:r>
        <w:rPr>
          <w:rFonts w:ascii="Times New Roman" w:hAnsi="Times New Roman"/>
          <w:b/>
          <w:bCs/>
          <w:sz w:val="22"/>
          <w:szCs w:val="22"/>
        </w:rPr>
        <w:t> </w:t>
      </w:r>
      <w:r>
        <w:rPr>
          <w:rFonts w:ascii="Times New Roman" w:hAnsi="Times New Roman"/>
          <w:b/>
          <w:bCs/>
          <w:sz w:val="22"/>
          <w:szCs w:val="22"/>
          <w:lang w:val="de-DE"/>
        </w:rPr>
        <w:t>Nicholas</w:t>
      </w:r>
      <w:r>
        <w:rPr>
          <w:rFonts w:ascii="Times New Roman" w:hAnsi="Times New Roman"/>
          <w:b/>
          <w:bCs/>
          <w:sz w:val="22"/>
          <w:szCs w:val="22"/>
        </w:rPr>
        <w:t> </w:t>
      </w:r>
      <w:r>
        <w:rPr>
          <w:rFonts w:ascii="Times New Roman" w:hAnsi="Times New Roman"/>
          <w:b/>
          <w:bCs/>
          <w:sz w:val="22"/>
          <w:szCs w:val="22"/>
        </w:rPr>
        <w:t>P.</w:t>
      </w:r>
      <w:r>
        <w:rPr>
          <w:rFonts w:ascii="Times New Roman" w:hAnsi="Times New Roman"/>
          <w:i/>
          <w:iCs/>
          <w:sz w:val="22"/>
          <w:szCs w:val="22"/>
        </w:rPr>
        <w:t xml:space="preserve"> </w:t>
      </w:r>
      <w:r>
        <w:rPr>
          <w:rFonts w:ascii="Times New Roman" w:hAnsi="Times New Roman"/>
          <w:i/>
          <w:iCs/>
          <w:sz w:val="22"/>
          <w:szCs w:val="22"/>
          <w:lang w:val="en-US"/>
        </w:rPr>
        <w:t xml:space="preserve"> </w:t>
      </w:r>
      <w:proofErr w:type="gramStart"/>
      <w:r>
        <w:rPr>
          <w:rFonts w:ascii="Times New Roman" w:hAnsi="Times New Roman"/>
          <w:sz w:val="22"/>
          <w:szCs w:val="22"/>
          <w:lang w:val="en-US"/>
        </w:rPr>
        <w:t>et</w:t>
      </w:r>
      <w:proofErr w:type="gramEnd"/>
      <w:r>
        <w:rPr>
          <w:rFonts w:ascii="Times New Roman" w:hAnsi="Times New Roman"/>
          <w:sz w:val="22"/>
          <w:szCs w:val="22"/>
          <w:lang w:val="en-US"/>
        </w:rPr>
        <w:t xml:space="preserve"> al. </w:t>
      </w:r>
      <w:r>
        <w:rPr>
          <w:rFonts w:ascii="Times New Roman" w:hAnsi="Times New Roman"/>
          <w:sz w:val="22"/>
          <w:szCs w:val="22"/>
          <w:lang w:val="en-US"/>
        </w:rPr>
        <w:t>“</w:t>
      </w:r>
      <w:r>
        <w:rPr>
          <w:rFonts w:ascii="Times New Roman" w:hAnsi="Times New Roman"/>
          <w:i/>
          <w:iCs/>
          <w:sz w:val="22"/>
          <w:szCs w:val="22"/>
          <w:lang w:val="en-US"/>
        </w:rPr>
        <w:t>The Sloan Digital Sky Survey Quasar Catalog: Ninth Data Release</w:t>
      </w:r>
      <w:r>
        <w:rPr>
          <w:rFonts w:ascii="Times New Roman" w:hAnsi="Times New Roman"/>
          <w:i/>
          <w:iCs/>
          <w:sz w:val="22"/>
          <w:szCs w:val="22"/>
          <w:lang w:val="en-US"/>
        </w:rPr>
        <w:t>”</w:t>
      </w:r>
      <w:r>
        <w:rPr>
          <w:rFonts w:ascii="Times New Roman" w:hAnsi="Times New Roman"/>
          <w:sz w:val="22"/>
          <w:szCs w:val="22"/>
          <w:lang w:val="en-US"/>
        </w:rPr>
        <w:t xml:space="preserve">, </w:t>
      </w:r>
      <w:hyperlink r:id="rId25" w:history="1">
        <w:r>
          <w:rPr>
            <w:rStyle w:val="Hyperlink2"/>
            <w:rFonts w:ascii="Times New Roman" w:hAnsi="Times New Roman"/>
            <w:sz w:val="22"/>
            <w:szCs w:val="22"/>
          </w:rPr>
          <w:t>10.1051/0004-6361/201220142</w:t>
        </w:r>
      </w:hyperlink>
      <w:r>
        <w:rPr>
          <w:rFonts w:ascii="Times New Roman" w:hAnsi="Times New Roman"/>
          <w:sz w:val="22"/>
          <w:szCs w:val="22"/>
          <w:lang w:val="en-US"/>
        </w:rPr>
        <w:t xml:space="preserve">, </w:t>
      </w:r>
      <w:hyperlink r:id="rId26" w:history="1">
        <w:r>
          <w:rPr>
            <w:rStyle w:val="Hyperlink2"/>
            <w:rFonts w:ascii="Times New Roman" w:hAnsi="Times New Roman"/>
            <w:sz w:val="22"/>
            <w:szCs w:val="22"/>
          </w:rPr>
          <w:t>2012A&amp;A...548A..66P</w:t>
        </w:r>
      </w:hyperlink>
      <w:r>
        <w:rPr>
          <w:rFonts w:ascii="Times New Roman" w:hAnsi="Times New Roman"/>
          <w:sz w:val="22"/>
          <w:szCs w:val="22"/>
          <w:lang w:val="en-US"/>
        </w:rPr>
        <w:t xml:space="preserve"> </w:t>
      </w:r>
      <w:r>
        <w:rPr>
          <w:rFonts w:ascii="Times New Roman" w:hAnsi="Times New Roman"/>
          <w:b/>
          <w:bCs/>
          <w:color w:val="FF2600"/>
          <w:sz w:val="22"/>
          <w:szCs w:val="22"/>
          <w:lang w:val="en-US"/>
        </w:rPr>
        <w:t>182</w:t>
      </w:r>
      <w:r>
        <w:rPr>
          <w:rFonts w:ascii="Times New Roman" w:hAnsi="Times New Roman"/>
          <w:b/>
          <w:bCs/>
          <w:color w:val="FF2600"/>
          <w:sz w:val="22"/>
          <w:szCs w:val="22"/>
          <w:lang w:val="fr-FR"/>
        </w:rPr>
        <w:t xml:space="preserve"> </w:t>
      </w:r>
      <w:del w:id="26" w:author="Dora" w:date="2018-02-13T15:25:00Z">
        <w:r w:rsidDel="00027BAE">
          <w:rPr>
            <w:rFonts w:ascii="Times New Roman" w:hAnsi="Times New Roman"/>
            <w:b/>
            <w:bCs/>
            <w:color w:val="FF2600"/>
            <w:sz w:val="22"/>
            <w:szCs w:val="22"/>
            <w:lang w:val="fr-FR"/>
          </w:rPr>
          <w:delText>c</w:delText>
        </w:r>
        <w:r w:rsidDel="00027BAE">
          <w:rPr>
            <w:rFonts w:ascii="Times New Roman" w:hAnsi="Times New Roman"/>
            <w:b/>
            <w:bCs/>
            <w:color w:val="FF2600"/>
            <w:sz w:val="22"/>
            <w:szCs w:val="22"/>
            <w:lang w:val="fr-FR"/>
          </w:rPr>
          <w:delText>i</w:delText>
        </w:r>
        <w:r w:rsidDel="00027BAE">
          <w:rPr>
            <w:rFonts w:ascii="Times New Roman" w:hAnsi="Times New Roman"/>
            <w:b/>
            <w:bCs/>
            <w:color w:val="FF2600"/>
            <w:sz w:val="22"/>
            <w:szCs w:val="22"/>
            <w:lang w:val="fr-FR"/>
          </w:rPr>
          <w:delText>t</w:delText>
        </w:r>
        <w:r w:rsidDel="00027BAE">
          <w:rPr>
            <w:rFonts w:ascii="Times New Roman" w:hAnsi="Times New Roman"/>
            <w:b/>
            <w:bCs/>
            <w:color w:val="FF2600"/>
            <w:sz w:val="22"/>
            <w:szCs w:val="22"/>
            <w:lang w:val="fr-FR"/>
          </w:rPr>
          <w:delText>a</w:delText>
        </w:r>
        <w:r w:rsidDel="00027BAE">
          <w:rPr>
            <w:rFonts w:ascii="Times New Roman" w:hAnsi="Times New Roman"/>
            <w:b/>
            <w:bCs/>
            <w:color w:val="FF2600"/>
            <w:sz w:val="22"/>
            <w:szCs w:val="22"/>
            <w:lang w:val="fr-FR"/>
          </w:rPr>
          <w:delText>t</w:delText>
        </w:r>
        <w:r w:rsidDel="00027BAE">
          <w:rPr>
            <w:rFonts w:ascii="Times New Roman" w:hAnsi="Times New Roman"/>
            <w:b/>
            <w:bCs/>
            <w:color w:val="FF2600"/>
            <w:sz w:val="22"/>
            <w:szCs w:val="22"/>
            <w:lang w:val="fr-FR"/>
          </w:rPr>
          <w:delText>i</w:delText>
        </w:r>
        <w:r w:rsidDel="00027BAE">
          <w:rPr>
            <w:rFonts w:ascii="Times New Roman" w:hAnsi="Times New Roman"/>
            <w:b/>
            <w:bCs/>
            <w:color w:val="FF2600"/>
            <w:sz w:val="22"/>
            <w:szCs w:val="22"/>
            <w:lang w:val="fr-FR"/>
          </w:rPr>
          <w:delText>o</w:delText>
        </w:r>
        <w:r w:rsidDel="00027BAE">
          <w:rPr>
            <w:rFonts w:ascii="Times New Roman" w:hAnsi="Times New Roman"/>
            <w:b/>
            <w:bCs/>
            <w:color w:val="FF2600"/>
            <w:sz w:val="22"/>
            <w:szCs w:val="22"/>
            <w:lang w:val="fr-FR"/>
          </w:rPr>
          <w:delText>n</w:delText>
        </w:r>
        <w:r w:rsidDel="00027BAE">
          <w:rPr>
            <w:rFonts w:ascii="Times New Roman" w:hAnsi="Times New Roman"/>
            <w:b/>
            <w:bCs/>
            <w:color w:val="FF2600"/>
            <w:sz w:val="22"/>
            <w:szCs w:val="22"/>
            <w:lang w:val="fr-FR"/>
          </w:rPr>
          <w:delText>s</w:delText>
        </w:r>
      </w:del>
    </w:p>
    <w:p w14:paraId="66CB37BA" w14:textId="77777777" w:rsidR="00213BE5" w:rsidRDefault="004D6CE8">
      <w:pPr>
        <w:pStyle w:val="FreeForm"/>
        <w:rPr>
          <w:rFonts w:ascii="Times New Roman" w:eastAsia="Times New Roman" w:hAnsi="Times New Roman" w:cs="Times New Roman"/>
          <w:sz w:val="22"/>
          <w:szCs w:val="22"/>
        </w:rPr>
      </w:pPr>
      <w:r>
        <w:rPr>
          <w:rFonts w:ascii="Times New Roman" w:hAnsi="Times New Roman"/>
          <w:b/>
          <w:bCs/>
          <w:color w:val="FF2600"/>
          <w:sz w:val="22"/>
          <w:szCs w:val="22"/>
          <w:lang w:val="en-US"/>
        </w:rPr>
        <w:t xml:space="preserve">    </w:t>
      </w:r>
      <w:proofErr w:type="spellStart"/>
      <w:r>
        <w:rPr>
          <w:rFonts w:ascii="Times New Roman" w:hAnsi="Times New Roman"/>
          <w:sz w:val="22"/>
          <w:szCs w:val="22"/>
          <w:lang w:val="en-US"/>
        </w:rPr>
        <w:t>Sc</w:t>
      </w:r>
      <w:proofErr w:type="spellEnd"/>
      <w:r>
        <w:rPr>
          <w:rFonts w:ascii="Times New Roman" w:hAnsi="Times New Roman"/>
          <w:sz w:val="22"/>
          <w:szCs w:val="22"/>
          <w:lang w:val="de-DE"/>
        </w:rPr>
        <w:t>hneider,</w:t>
      </w:r>
      <w:r>
        <w:rPr>
          <w:rFonts w:ascii="Times New Roman" w:hAnsi="Times New Roman"/>
          <w:sz w:val="22"/>
          <w:szCs w:val="22"/>
        </w:rPr>
        <w:t> </w:t>
      </w:r>
      <w:r>
        <w:rPr>
          <w:rFonts w:ascii="Times New Roman" w:hAnsi="Times New Roman"/>
          <w:sz w:val="22"/>
          <w:szCs w:val="22"/>
          <w:lang w:val="de-DE"/>
        </w:rPr>
        <w:t>Donald</w:t>
      </w:r>
      <w:r>
        <w:rPr>
          <w:rFonts w:ascii="Times New Roman" w:hAnsi="Times New Roman"/>
          <w:sz w:val="22"/>
          <w:szCs w:val="22"/>
        </w:rPr>
        <w:t> </w:t>
      </w:r>
      <w:r>
        <w:rPr>
          <w:rFonts w:ascii="Times New Roman" w:hAnsi="Times New Roman"/>
          <w:sz w:val="22"/>
          <w:szCs w:val="22"/>
          <w:lang w:val="en-US"/>
        </w:rPr>
        <w:t>P.; Richards,</w:t>
      </w:r>
      <w:r>
        <w:rPr>
          <w:rFonts w:ascii="Times New Roman" w:hAnsi="Times New Roman"/>
          <w:sz w:val="22"/>
          <w:szCs w:val="22"/>
        </w:rPr>
        <w:t> </w:t>
      </w:r>
      <w:r>
        <w:rPr>
          <w:rFonts w:ascii="Times New Roman" w:hAnsi="Times New Roman"/>
          <w:sz w:val="22"/>
          <w:szCs w:val="22"/>
        </w:rPr>
        <w:t>Gordon</w:t>
      </w:r>
      <w:r>
        <w:rPr>
          <w:rFonts w:ascii="Times New Roman" w:hAnsi="Times New Roman"/>
          <w:sz w:val="22"/>
          <w:szCs w:val="22"/>
        </w:rPr>
        <w:t> </w:t>
      </w:r>
      <w:r>
        <w:rPr>
          <w:rFonts w:ascii="Times New Roman" w:hAnsi="Times New Roman"/>
          <w:sz w:val="22"/>
          <w:szCs w:val="22"/>
        </w:rPr>
        <w:t>T.; Hall,</w:t>
      </w:r>
      <w:r>
        <w:rPr>
          <w:rFonts w:ascii="Times New Roman" w:hAnsi="Times New Roman"/>
          <w:sz w:val="22"/>
          <w:szCs w:val="22"/>
        </w:rPr>
        <w:t> </w:t>
      </w:r>
      <w:r>
        <w:rPr>
          <w:rFonts w:ascii="Times New Roman" w:hAnsi="Times New Roman"/>
          <w:sz w:val="22"/>
          <w:szCs w:val="22"/>
          <w:lang w:val="en-US"/>
        </w:rPr>
        <w:t>Patrick</w:t>
      </w:r>
      <w:r>
        <w:rPr>
          <w:rFonts w:ascii="Times New Roman" w:hAnsi="Times New Roman"/>
          <w:sz w:val="22"/>
          <w:szCs w:val="22"/>
        </w:rPr>
        <w:t> </w:t>
      </w:r>
      <w:r>
        <w:rPr>
          <w:rFonts w:ascii="Times New Roman" w:hAnsi="Times New Roman"/>
          <w:sz w:val="22"/>
          <w:szCs w:val="22"/>
          <w:lang w:val="de-DE"/>
        </w:rPr>
        <w:t>B.; Strauss,</w:t>
      </w:r>
      <w:r>
        <w:rPr>
          <w:rFonts w:ascii="Times New Roman" w:hAnsi="Times New Roman"/>
          <w:sz w:val="22"/>
          <w:szCs w:val="22"/>
        </w:rPr>
        <w:t> </w:t>
      </w:r>
      <w:r>
        <w:rPr>
          <w:rFonts w:ascii="Times New Roman" w:hAnsi="Times New Roman"/>
          <w:sz w:val="22"/>
          <w:szCs w:val="22"/>
          <w:lang w:val="de-DE"/>
        </w:rPr>
        <w:t>Michael</w:t>
      </w:r>
      <w:r>
        <w:rPr>
          <w:rFonts w:ascii="Times New Roman" w:hAnsi="Times New Roman"/>
          <w:sz w:val="22"/>
          <w:szCs w:val="22"/>
        </w:rPr>
        <w:t> </w:t>
      </w:r>
      <w:r>
        <w:rPr>
          <w:rFonts w:ascii="Times New Roman" w:hAnsi="Times New Roman"/>
          <w:sz w:val="22"/>
          <w:szCs w:val="22"/>
          <w:lang w:val="da-DK"/>
        </w:rPr>
        <w:t>A.; Anderson,</w:t>
      </w:r>
      <w:r>
        <w:rPr>
          <w:rFonts w:ascii="Times New Roman" w:hAnsi="Times New Roman"/>
          <w:sz w:val="22"/>
          <w:szCs w:val="22"/>
        </w:rPr>
        <w:t> </w:t>
      </w:r>
      <w:r>
        <w:rPr>
          <w:rFonts w:ascii="Times New Roman" w:hAnsi="Times New Roman"/>
          <w:sz w:val="22"/>
          <w:szCs w:val="22"/>
        </w:rPr>
        <w:t>Scott</w:t>
      </w:r>
      <w:r>
        <w:rPr>
          <w:rFonts w:ascii="Times New Roman" w:hAnsi="Times New Roman"/>
          <w:sz w:val="22"/>
          <w:szCs w:val="22"/>
        </w:rPr>
        <w:t> </w:t>
      </w:r>
      <w:r>
        <w:rPr>
          <w:rFonts w:ascii="Times New Roman" w:hAnsi="Times New Roman"/>
          <w:sz w:val="22"/>
          <w:szCs w:val="22"/>
        </w:rPr>
        <w:t>F.; Boroson,</w:t>
      </w:r>
      <w:r>
        <w:rPr>
          <w:rFonts w:ascii="Times New Roman" w:hAnsi="Times New Roman"/>
          <w:sz w:val="22"/>
          <w:szCs w:val="22"/>
        </w:rPr>
        <w:t> </w:t>
      </w:r>
      <w:proofErr w:type="spellStart"/>
      <w:r>
        <w:rPr>
          <w:rFonts w:ascii="Times New Roman" w:hAnsi="Times New Roman"/>
          <w:sz w:val="22"/>
          <w:szCs w:val="22"/>
          <w:lang w:val="es-ES_tradnl"/>
        </w:rPr>
        <w:t>Todd</w:t>
      </w:r>
      <w:proofErr w:type="spellEnd"/>
      <w:r>
        <w:rPr>
          <w:rFonts w:ascii="Times New Roman" w:hAnsi="Times New Roman"/>
          <w:sz w:val="22"/>
          <w:szCs w:val="22"/>
        </w:rPr>
        <w:t> </w:t>
      </w:r>
      <w:r>
        <w:rPr>
          <w:rFonts w:ascii="Times New Roman" w:hAnsi="Times New Roman"/>
          <w:sz w:val="22"/>
          <w:szCs w:val="22"/>
        </w:rPr>
        <w:t>A.;</w:t>
      </w:r>
      <w:r>
        <w:rPr>
          <w:rFonts w:ascii="Times New Roman" w:hAnsi="Times New Roman"/>
          <w:sz w:val="22"/>
          <w:szCs w:val="22"/>
          <w:lang w:val="en-US"/>
        </w:rPr>
        <w:t xml:space="preserve">, </w:t>
      </w:r>
      <w:r>
        <w:rPr>
          <w:rFonts w:ascii="Times New Roman" w:hAnsi="Times New Roman"/>
          <w:b/>
          <w:bCs/>
          <w:sz w:val="22"/>
          <w:szCs w:val="22"/>
        </w:rPr>
        <w:t>Ross,</w:t>
      </w:r>
      <w:r>
        <w:rPr>
          <w:rFonts w:ascii="Times New Roman" w:hAnsi="Times New Roman"/>
          <w:b/>
          <w:bCs/>
          <w:sz w:val="22"/>
          <w:szCs w:val="22"/>
        </w:rPr>
        <w:t> </w:t>
      </w:r>
      <w:r>
        <w:rPr>
          <w:rFonts w:ascii="Times New Roman" w:hAnsi="Times New Roman"/>
          <w:b/>
          <w:bCs/>
          <w:sz w:val="22"/>
          <w:szCs w:val="22"/>
          <w:lang w:val="de-DE"/>
        </w:rPr>
        <w:t>Nicholas</w:t>
      </w:r>
      <w:r>
        <w:rPr>
          <w:rFonts w:ascii="Times New Roman" w:hAnsi="Times New Roman"/>
          <w:b/>
          <w:bCs/>
          <w:sz w:val="22"/>
          <w:szCs w:val="22"/>
        </w:rPr>
        <w:t> </w:t>
      </w:r>
      <w:r>
        <w:rPr>
          <w:rFonts w:ascii="Times New Roman" w:hAnsi="Times New Roman"/>
          <w:b/>
          <w:bCs/>
          <w:sz w:val="22"/>
          <w:szCs w:val="22"/>
        </w:rPr>
        <w:t>P.</w:t>
      </w:r>
      <w:r>
        <w:rPr>
          <w:rFonts w:ascii="Times New Roman" w:hAnsi="Times New Roman"/>
          <w:sz w:val="22"/>
          <w:szCs w:val="22"/>
        </w:rPr>
        <w:t xml:space="preserve">  </w:t>
      </w:r>
      <w:proofErr w:type="gramStart"/>
      <w:r>
        <w:rPr>
          <w:rFonts w:ascii="Times New Roman" w:hAnsi="Times New Roman"/>
          <w:sz w:val="22"/>
          <w:szCs w:val="22"/>
          <w:lang w:val="en-US"/>
        </w:rPr>
        <w:t>et</w:t>
      </w:r>
      <w:proofErr w:type="gramEnd"/>
      <w:r>
        <w:rPr>
          <w:rFonts w:ascii="Times New Roman" w:hAnsi="Times New Roman"/>
          <w:sz w:val="22"/>
          <w:szCs w:val="22"/>
          <w:lang w:val="en-US"/>
        </w:rPr>
        <w:t xml:space="preserve"> al. </w:t>
      </w:r>
      <w:r>
        <w:rPr>
          <w:rFonts w:ascii="Times New Roman" w:hAnsi="Times New Roman"/>
          <w:sz w:val="22"/>
          <w:szCs w:val="22"/>
          <w:lang w:val="en-US"/>
        </w:rPr>
        <w:t>“</w:t>
      </w:r>
      <w:r>
        <w:rPr>
          <w:rFonts w:ascii="Times New Roman" w:hAnsi="Times New Roman"/>
          <w:i/>
          <w:iCs/>
          <w:sz w:val="22"/>
          <w:szCs w:val="22"/>
          <w:lang w:val="en-US"/>
        </w:rPr>
        <w:t>The Sloan Digital Sky Survey Quasar Catalog. V. Seventh Data Release</w:t>
      </w:r>
      <w:r>
        <w:rPr>
          <w:rFonts w:ascii="Times New Roman" w:hAnsi="Times New Roman"/>
          <w:i/>
          <w:iCs/>
          <w:sz w:val="22"/>
          <w:szCs w:val="22"/>
          <w:lang w:val="en-US"/>
        </w:rPr>
        <w:t>”</w:t>
      </w:r>
      <w:r>
        <w:rPr>
          <w:rFonts w:ascii="Times New Roman" w:hAnsi="Times New Roman"/>
          <w:i/>
          <w:iCs/>
          <w:sz w:val="22"/>
          <w:szCs w:val="22"/>
          <w:lang w:val="en-US"/>
        </w:rPr>
        <w:t xml:space="preserve">, </w:t>
      </w:r>
      <w:hyperlink r:id="rId27" w:history="1">
        <w:r>
          <w:rPr>
            <w:rStyle w:val="Hyperlink2"/>
            <w:rFonts w:ascii="Times New Roman" w:hAnsi="Times New Roman"/>
            <w:sz w:val="22"/>
            <w:szCs w:val="22"/>
          </w:rPr>
          <w:t>10.1088/0004-6256/139/6/2360</w:t>
        </w:r>
      </w:hyperlink>
    </w:p>
    <w:p w14:paraId="1D25BF6D" w14:textId="77777777" w:rsidR="00213BE5" w:rsidRDefault="004D6CE8">
      <w:pPr>
        <w:pStyle w:val="FreeForm"/>
        <w:rPr>
          <w:rFonts w:ascii="Times New Roman" w:eastAsia="Times New Roman" w:hAnsi="Times New Roman" w:cs="Times New Roman"/>
          <w:b/>
          <w:bCs/>
          <w:color w:val="E32400"/>
          <w:sz w:val="22"/>
          <w:szCs w:val="22"/>
        </w:rPr>
      </w:pPr>
      <w:hyperlink r:id="rId28" w:history="1">
        <w:r>
          <w:rPr>
            <w:rStyle w:val="Hyperlink3"/>
            <w:rFonts w:ascii="Times New Roman" w:hAnsi="Times New Roman"/>
            <w:sz w:val="22"/>
            <w:szCs w:val="22"/>
          </w:rPr>
          <w:t>2010AJ....139.2360S</w:t>
        </w:r>
      </w:hyperlink>
      <w:r>
        <w:rPr>
          <w:rFonts w:ascii="Times New Roman" w:hAnsi="Times New Roman"/>
          <w:sz w:val="22"/>
          <w:szCs w:val="22"/>
          <w:lang w:val="en-US"/>
        </w:rPr>
        <w:t xml:space="preserve"> </w:t>
      </w:r>
      <w:r>
        <w:rPr>
          <w:rFonts w:ascii="Times New Roman" w:hAnsi="Times New Roman"/>
          <w:color w:val="E32400"/>
          <w:sz w:val="22"/>
          <w:szCs w:val="22"/>
          <w:lang w:val="en-US"/>
        </w:rPr>
        <w:t xml:space="preserve"> </w:t>
      </w:r>
      <w:r>
        <w:rPr>
          <w:rFonts w:ascii="Times New Roman" w:hAnsi="Times New Roman"/>
          <w:b/>
          <w:bCs/>
          <w:color w:val="E32400"/>
          <w:sz w:val="22"/>
          <w:szCs w:val="22"/>
          <w:lang w:val="en-US"/>
        </w:rPr>
        <w:t>585</w:t>
      </w:r>
      <w:r>
        <w:rPr>
          <w:rFonts w:ascii="Times New Roman" w:hAnsi="Times New Roman"/>
          <w:b/>
          <w:bCs/>
          <w:color w:val="E32400"/>
          <w:sz w:val="22"/>
          <w:szCs w:val="22"/>
          <w:lang w:val="fr-FR"/>
        </w:rPr>
        <w:t xml:space="preserve"> </w:t>
      </w:r>
      <w:del w:id="27" w:author="Dora" w:date="2018-02-13T15:26:00Z">
        <w:r w:rsidDel="00027BAE">
          <w:rPr>
            <w:rFonts w:ascii="Times New Roman" w:hAnsi="Times New Roman"/>
            <w:b/>
            <w:bCs/>
            <w:color w:val="E32400"/>
            <w:sz w:val="22"/>
            <w:szCs w:val="22"/>
            <w:lang w:val="fr-FR"/>
          </w:rPr>
          <w:delText>c</w:delText>
        </w:r>
        <w:r w:rsidDel="00027BAE">
          <w:rPr>
            <w:rFonts w:ascii="Times New Roman" w:hAnsi="Times New Roman"/>
            <w:b/>
            <w:bCs/>
            <w:color w:val="E32400"/>
            <w:sz w:val="22"/>
            <w:szCs w:val="22"/>
            <w:lang w:val="fr-FR"/>
          </w:rPr>
          <w:delText>i</w:delText>
        </w:r>
        <w:r w:rsidDel="00027BAE">
          <w:rPr>
            <w:rFonts w:ascii="Times New Roman" w:hAnsi="Times New Roman"/>
            <w:b/>
            <w:bCs/>
            <w:color w:val="E32400"/>
            <w:sz w:val="22"/>
            <w:szCs w:val="22"/>
            <w:lang w:val="fr-FR"/>
          </w:rPr>
          <w:delText>t</w:delText>
        </w:r>
        <w:r w:rsidDel="00027BAE">
          <w:rPr>
            <w:rFonts w:ascii="Times New Roman" w:hAnsi="Times New Roman"/>
            <w:b/>
            <w:bCs/>
            <w:color w:val="E32400"/>
            <w:sz w:val="22"/>
            <w:szCs w:val="22"/>
            <w:lang w:val="fr-FR"/>
          </w:rPr>
          <w:delText>a</w:delText>
        </w:r>
        <w:r w:rsidDel="00027BAE">
          <w:rPr>
            <w:rFonts w:ascii="Times New Roman" w:hAnsi="Times New Roman"/>
            <w:b/>
            <w:bCs/>
            <w:color w:val="E32400"/>
            <w:sz w:val="22"/>
            <w:szCs w:val="22"/>
            <w:lang w:val="fr-FR"/>
          </w:rPr>
          <w:delText>t</w:delText>
        </w:r>
        <w:r w:rsidDel="00027BAE">
          <w:rPr>
            <w:rFonts w:ascii="Times New Roman" w:hAnsi="Times New Roman"/>
            <w:b/>
            <w:bCs/>
            <w:color w:val="E32400"/>
            <w:sz w:val="22"/>
            <w:szCs w:val="22"/>
            <w:lang w:val="fr-FR"/>
          </w:rPr>
          <w:delText>i</w:delText>
        </w:r>
      </w:del>
      <w:del w:id="28" w:author="Dora" w:date="2018-02-13T15:25:00Z">
        <w:r w:rsidDel="00027BAE">
          <w:rPr>
            <w:rFonts w:ascii="Times New Roman" w:hAnsi="Times New Roman"/>
            <w:b/>
            <w:bCs/>
            <w:color w:val="E32400"/>
            <w:sz w:val="22"/>
            <w:szCs w:val="22"/>
            <w:lang w:val="fr-FR"/>
          </w:rPr>
          <w:delText>o</w:delText>
        </w:r>
        <w:r w:rsidDel="00027BAE">
          <w:rPr>
            <w:rFonts w:ascii="Times New Roman" w:hAnsi="Times New Roman"/>
            <w:b/>
            <w:bCs/>
            <w:color w:val="E32400"/>
            <w:sz w:val="22"/>
            <w:szCs w:val="22"/>
            <w:lang w:val="fr-FR"/>
          </w:rPr>
          <w:delText>n</w:delText>
        </w:r>
        <w:r w:rsidDel="00027BAE">
          <w:rPr>
            <w:rFonts w:ascii="Times New Roman" w:hAnsi="Times New Roman"/>
            <w:b/>
            <w:bCs/>
            <w:color w:val="E32400"/>
            <w:sz w:val="22"/>
            <w:szCs w:val="22"/>
            <w:lang w:val="fr-FR"/>
          </w:rPr>
          <w:delText>s</w:delText>
        </w:r>
      </w:del>
    </w:p>
    <w:p w14:paraId="4C2D7ECE" w14:textId="77777777" w:rsidR="00213BE5" w:rsidRDefault="004D6CE8">
      <w:pPr>
        <w:pStyle w:val="FreeForm"/>
        <w:spacing w:line="280" w:lineRule="atLeast"/>
        <w:rPr>
          <w:rFonts w:ascii="Times" w:eastAsia="Times" w:hAnsi="Times" w:cs="Times"/>
          <w:i/>
          <w:iCs/>
          <w:sz w:val="22"/>
          <w:szCs w:val="22"/>
          <w:shd w:val="clear" w:color="auto" w:fill="FFFFFF"/>
        </w:rPr>
      </w:pPr>
      <w:r>
        <w:rPr>
          <w:rFonts w:ascii="Times" w:hAnsi="Times"/>
          <w:b/>
          <w:bCs/>
          <w:color w:val="E32400"/>
          <w:sz w:val="22"/>
          <w:szCs w:val="22"/>
          <w:shd w:val="clear" w:color="auto" w:fill="FFFFFF"/>
          <w:lang w:val="en-US"/>
        </w:rPr>
        <w:t xml:space="preserve">    </w:t>
      </w:r>
      <w:r>
        <w:rPr>
          <w:rFonts w:ascii="Times" w:hAnsi="Times"/>
          <w:b/>
          <w:bCs/>
          <w:sz w:val="22"/>
          <w:szCs w:val="22"/>
          <w:shd w:val="clear" w:color="auto" w:fill="FFFFFF"/>
        </w:rPr>
        <w:t>Ross,</w:t>
      </w:r>
      <w:r>
        <w:rPr>
          <w:rFonts w:ascii="Times" w:hAnsi="Times"/>
          <w:b/>
          <w:bCs/>
          <w:sz w:val="22"/>
          <w:szCs w:val="22"/>
          <w:shd w:val="clear" w:color="auto" w:fill="FFFFFF"/>
        </w:rPr>
        <w:t> </w:t>
      </w:r>
      <w:r>
        <w:rPr>
          <w:rFonts w:ascii="Times" w:hAnsi="Times"/>
          <w:b/>
          <w:bCs/>
          <w:sz w:val="22"/>
          <w:szCs w:val="22"/>
          <w:shd w:val="clear" w:color="auto" w:fill="FFFFFF"/>
          <w:lang w:val="de-DE"/>
        </w:rPr>
        <w:t>Nicholas</w:t>
      </w:r>
      <w:r>
        <w:rPr>
          <w:rFonts w:ascii="Times" w:hAnsi="Times"/>
          <w:b/>
          <w:bCs/>
          <w:sz w:val="22"/>
          <w:szCs w:val="22"/>
          <w:shd w:val="clear" w:color="auto" w:fill="FFFFFF"/>
        </w:rPr>
        <w:t> </w:t>
      </w:r>
      <w:r>
        <w:rPr>
          <w:rFonts w:ascii="Times" w:hAnsi="Times"/>
          <w:b/>
          <w:bCs/>
          <w:sz w:val="22"/>
          <w:szCs w:val="22"/>
          <w:shd w:val="clear" w:color="auto" w:fill="FFFFFF"/>
          <w:lang w:val="fr-FR"/>
        </w:rPr>
        <w:t>P</w:t>
      </w:r>
      <w:r>
        <w:rPr>
          <w:rFonts w:ascii="Times" w:hAnsi="Times"/>
          <w:b/>
          <w:bCs/>
          <w:sz w:val="22"/>
          <w:szCs w:val="22"/>
          <w:shd w:val="clear" w:color="auto" w:fill="FFFFFF"/>
          <w:lang w:val="fr-FR"/>
        </w:rPr>
        <w:t xml:space="preserve"> et al</w:t>
      </w:r>
      <w:r>
        <w:rPr>
          <w:rFonts w:ascii="Times" w:hAnsi="Times"/>
          <w:b/>
          <w:bCs/>
          <w:sz w:val="22"/>
          <w:szCs w:val="22"/>
          <w:shd w:val="clear" w:color="auto" w:fill="FFFFFF"/>
          <w:lang w:val="en-US"/>
        </w:rPr>
        <w:t xml:space="preserve">. </w:t>
      </w:r>
      <w:r>
        <w:rPr>
          <w:rFonts w:ascii="Times" w:hAnsi="Times"/>
          <w:i/>
          <w:iCs/>
          <w:sz w:val="22"/>
          <w:szCs w:val="22"/>
          <w:shd w:val="clear" w:color="auto" w:fill="FFFFFF"/>
          <w:lang w:val="en-US"/>
        </w:rPr>
        <w:t>“</w:t>
      </w:r>
      <w:r>
        <w:rPr>
          <w:rFonts w:ascii="Times" w:hAnsi="Times"/>
          <w:i/>
          <w:iCs/>
          <w:sz w:val="22"/>
          <w:szCs w:val="22"/>
          <w:shd w:val="clear" w:color="auto" w:fill="FFFFFF"/>
          <w:lang w:val="en-US"/>
        </w:rPr>
        <w:t>The SDSS-III Baryon Oscillation Spectroscopic Survey: Quasar Target Selection for Data Release Nine</w:t>
      </w:r>
      <w:r>
        <w:rPr>
          <w:rFonts w:ascii="Times" w:hAnsi="Times"/>
          <w:i/>
          <w:iCs/>
          <w:sz w:val="22"/>
          <w:szCs w:val="22"/>
          <w:shd w:val="clear" w:color="auto" w:fill="FFFFFF"/>
          <w:lang w:val="en-US"/>
        </w:rPr>
        <w:t>”</w:t>
      </w:r>
      <w:r>
        <w:rPr>
          <w:rFonts w:ascii="Times" w:hAnsi="Times"/>
          <w:i/>
          <w:iCs/>
          <w:sz w:val="22"/>
          <w:szCs w:val="22"/>
          <w:shd w:val="clear" w:color="auto" w:fill="FFFFFF"/>
          <w:lang w:val="en-US"/>
        </w:rPr>
        <w:t xml:space="preserve">, </w:t>
      </w:r>
      <w:hyperlink r:id="rId29" w:history="1">
        <w:r>
          <w:rPr>
            <w:rStyle w:val="Hyperlink5"/>
            <w:rFonts w:ascii="Times" w:hAnsi="Times"/>
            <w:sz w:val="22"/>
            <w:szCs w:val="22"/>
            <w:shd w:val="clear" w:color="auto" w:fill="FFFFFF"/>
          </w:rPr>
          <w:t>10.1088/0067-0049/199/1/3</w:t>
        </w:r>
      </w:hyperlink>
      <w:r>
        <w:rPr>
          <w:rFonts w:ascii="Times" w:hAnsi="Times"/>
          <w:i/>
          <w:iCs/>
          <w:sz w:val="22"/>
          <w:szCs w:val="22"/>
          <w:shd w:val="clear" w:color="auto" w:fill="FFFFFF"/>
          <w:lang w:val="en-US"/>
        </w:rPr>
        <w:t>,</w:t>
      </w:r>
      <w:r>
        <w:rPr>
          <w:rFonts w:ascii="Times" w:hAnsi="Times"/>
          <w:b/>
          <w:bCs/>
          <w:i/>
          <w:iCs/>
          <w:sz w:val="22"/>
          <w:szCs w:val="22"/>
          <w:shd w:val="clear" w:color="auto" w:fill="FFFFFF"/>
          <w:lang w:val="en-US"/>
        </w:rPr>
        <w:t xml:space="preserve"> </w:t>
      </w:r>
      <w:hyperlink r:id="rId30" w:history="1">
        <w:r>
          <w:rPr>
            <w:rStyle w:val="Hyperlink0"/>
            <w:rFonts w:ascii="Times" w:hAnsi="Times"/>
            <w:b/>
            <w:bCs/>
            <w:sz w:val="22"/>
            <w:szCs w:val="22"/>
            <w:shd w:val="clear" w:color="auto" w:fill="FFFFFF"/>
          </w:rPr>
          <w:t>2012ApJS</w:t>
        </w:r>
        <w:proofErr w:type="gramStart"/>
        <w:r>
          <w:rPr>
            <w:rStyle w:val="Hyperlink0"/>
            <w:rFonts w:ascii="Times" w:hAnsi="Times"/>
            <w:b/>
            <w:bCs/>
            <w:sz w:val="22"/>
            <w:szCs w:val="22"/>
            <w:shd w:val="clear" w:color="auto" w:fill="FFFFFF"/>
          </w:rPr>
          <w:t>..</w:t>
        </w:r>
        <w:proofErr w:type="gramEnd"/>
        <w:r>
          <w:rPr>
            <w:rStyle w:val="Hyperlink0"/>
            <w:rFonts w:ascii="Times" w:hAnsi="Times"/>
            <w:b/>
            <w:bCs/>
            <w:sz w:val="22"/>
            <w:szCs w:val="22"/>
            <w:shd w:val="clear" w:color="auto" w:fill="FFFFFF"/>
          </w:rPr>
          <w:t>199....3R</w:t>
        </w:r>
      </w:hyperlink>
      <w:r>
        <w:rPr>
          <w:rFonts w:ascii="Times" w:hAnsi="Times"/>
          <w:i/>
          <w:iCs/>
          <w:sz w:val="22"/>
          <w:szCs w:val="22"/>
          <w:shd w:val="clear" w:color="auto" w:fill="FFFFFF"/>
          <w:lang w:val="en-US"/>
        </w:rPr>
        <w:t xml:space="preserve">, </w:t>
      </w:r>
      <w:r>
        <w:rPr>
          <w:rFonts w:ascii="Times" w:hAnsi="Times"/>
          <w:b/>
          <w:bCs/>
          <w:color w:val="E32400"/>
          <w:sz w:val="22"/>
          <w:szCs w:val="22"/>
          <w:shd w:val="clear" w:color="auto" w:fill="FFFFFF"/>
          <w:lang w:val="en-US"/>
        </w:rPr>
        <w:t>178</w:t>
      </w:r>
      <w:r>
        <w:rPr>
          <w:rFonts w:ascii="Times" w:hAnsi="Times"/>
          <w:b/>
          <w:bCs/>
          <w:color w:val="E32400"/>
          <w:sz w:val="22"/>
          <w:szCs w:val="22"/>
          <w:shd w:val="clear" w:color="auto" w:fill="FFFFFF"/>
          <w:lang w:val="fr-FR"/>
        </w:rPr>
        <w:t xml:space="preserve"> </w:t>
      </w:r>
      <w:del w:id="29" w:author="Dora" w:date="2018-02-13T15:26:00Z">
        <w:r w:rsidDel="00027BAE">
          <w:rPr>
            <w:rFonts w:ascii="Times" w:hAnsi="Times"/>
            <w:b/>
            <w:bCs/>
            <w:color w:val="E32400"/>
            <w:sz w:val="22"/>
            <w:szCs w:val="22"/>
            <w:shd w:val="clear" w:color="auto" w:fill="FFFFFF"/>
            <w:lang w:val="fr-FR"/>
          </w:rPr>
          <w:delText>c</w:delText>
        </w:r>
        <w:r w:rsidDel="00027BAE">
          <w:rPr>
            <w:rFonts w:ascii="Times" w:hAnsi="Times"/>
            <w:b/>
            <w:bCs/>
            <w:color w:val="E32400"/>
            <w:sz w:val="22"/>
            <w:szCs w:val="22"/>
            <w:shd w:val="clear" w:color="auto" w:fill="FFFFFF"/>
            <w:lang w:val="fr-FR"/>
          </w:rPr>
          <w:delText>i</w:delText>
        </w:r>
        <w:r w:rsidDel="00027BAE">
          <w:rPr>
            <w:rFonts w:ascii="Times" w:hAnsi="Times"/>
            <w:b/>
            <w:bCs/>
            <w:color w:val="E32400"/>
            <w:sz w:val="22"/>
            <w:szCs w:val="22"/>
            <w:shd w:val="clear" w:color="auto" w:fill="FFFFFF"/>
            <w:lang w:val="fr-FR"/>
          </w:rPr>
          <w:delText>t</w:delText>
        </w:r>
        <w:r w:rsidDel="00027BAE">
          <w:rPr>
            <w:rFonts w:ascii="Times" w:hAnsi="Times"/>
            <w:b/>
            <w:bCs/>
            <w:color w:val="E32400"/>
            <w:sz w:val="22"/>
            <w:szCs w:val="22"/>
            <w:shd w:val="clear" w:color="auto" w:fill="FFFFFF"/>
            <w:lang w:val="fr-FR"/>
          </w:rPr>
          <w:delText>a</w:delText>
        </w:r>
        <w:r w:rsidDel="00027BAE">
          <w:rPr>
            <w:rFonts w:ascii="Times" w:hAnsi="Times"/>
            <w:b/>
            <w:bCs/>
            <w:color w:val="E32400"/>
            <w:sz w:val="22"/>
            <w:szCs w:val="22"/>
            <w:shd w:val="clear" w:color="auto" w:fill="FFFFFF"/>
            <w:lang w:val="fr-FR"/>
          </w:rPr>
          <w:delText>t</w:delText>
        </w:r>
        <w:r w:rsidDel="00027BAE">
          <w:rPr>
            <w:rFonts w:ascii="Times" w:hAnsi="Times"/>
            <w:b/>
            <w:bCs/>
            <w:color w:val="E32400"/>
            <w:sz w:val="22"/>
            <w:szCs w:val="22"/>
            <w:shd w:val="clear" w:color="auto" w:fill="FFFFFF"/>
            <w:lang w:val="fr-FR"/>
          </w:rPr>
          <w:delText>i</w:delText>
        </w:r>
        <w:r w:rsidDel="00027BAE">
          <w:rPr>
            <w:rFonts w:ascii="Times" w:hAnsi="Times"/>
            <w:b/>
            <w:bCs/>
            <w:color w:val="E32400"/>
            <w:sz w:val="22"/>
            <w:szCs w:val="22"/>
            <w:shd w:val="clear" w:color="auto" w:fill="FFFFFF"/>
            <w:lang w:val="fr-FR"/>
          </w:rPr>
          <w:delText>o</w:delText>
        </w:r>
        <w:r w:rsidDel="00027BAE">
          <w:rPr>
            <w:rFonts w:ascii="Times" w:hAnsi="Times"/>
            <w:b/>
            <w:bCs/>
            <w:color w:val="E32400"/>
            <w:sz w:val="22"/>
            <w:szCs w:val="22"/>
            <w:shd w:val="clear" w:color="auto" w:fill="FFFFFF"/>
            <w:lang w:val="fr-FR"/>
          </w:rPr>
          <w:delText>n</w:delText>
        </w:r>
        <w:r w:rsidDel="00027BAE">
          <w:rPr>
            <w:rFonts w:ascii="Times" w:hAnsi="Times"/>
            <w:b/>
            <w:bCs/>
            <w:color w:val="E32400"/>
            <w:sz w:val="22"/>
            <w:szCs w:val="22"/>
            <w:shd w:val="clear" w:color="auto" w:fill="FFFFFF"/>
            <w:lang w:val="fr-FR"/>
          </w:rPr>
          <w:delText>s</w:delText>
        </w:r>
      </w:del>
    </w:p>
    <w:p w14:paraId="0866863F" w14:textId="77777777" w:rsidR="00213BE5" w:rsidRDefault="004D6CE8">
      <w:pPr>
        <w:pStyle w:val="FreeForm"/>
        <w:spacing w:line="280" w:lineRule="atLeast"/>
        <w:rPr>
          <w:rFonts w:ascii="Times" w:eastAsia="Times" w:hAnsi="Times" w:cs="Times"/>
          <w:b/>
          <w:bCs/>
          <w:sz w:val="22"/>
          <w:szCs w:val="22"/>
          <w:shd w:val="clear" w:color="auto" w:fill="FFFFFF"/>
        </w:rPr>
      </w:pPr>
      <w:r>
        <w:rPr>
          <w:rFonts w:ascii="Times" w:hAnsi="Times"/>
          <w:i/>
          <w:iCs/>
          <w:sz w:val="22"/>
          <w:szCs w:val="22"/>
          <w:shd w:val="clear" w:color="auto" w:fill="FFFFFF"/>
          <w:lang w:val="en-US"/>
        </w:rPr>
        <w:t xml:space="preserve">    </w:t>
      </w:r>
      <w:r>
        <w:rPr>
          <w:rFonts w:ascii="Times" w:hAnsi="Times"/>
          <w:b/>
          <w:bCs/>
          <w:sz w:val="22"/>
          <w:szCs w:val="22"/>
          <w:shd w:val="clear" w:color="auto" w:fill="FFFFFF"/>
        </w:rPr>
        <w:t>Ross,</w:t>
      </w:r>
      <w:r>
        <w:rPr>
          <w:rFonts w:ascii="Times" w:hAnsi="Times"/>
          <w:b/>
          <w:bCs/>
          <w:sz w:val="22"/>
          <w:szCs w:val="22"/>
          <w:shd w:val="clear" w:color="auto" w:fill="FFFFFF"/>
        </w:rPr>
        <w:t> </w:t>
      </w:r>
      <w:r>
        <w:rPr>
          <w:rFonts w:ascii="Times" w:hAnsi="Times"/>
          <w:b/>
          <w:bCs/>
          <w:sz w:val="22"/>
          <w:szCs w:val="22"/>
          <w:shd w:val="clear" w:color="auto" w:fill="FFFFFF"/>
          <w:lang w:val="de-DE"/>
        </w:rPr>
        <w:t>Nicholas</w:t>
      </w:r>
      <w:r>
        <w:rPr>
          <w:rFonts w:ascii="Times" w:hAnsi="Times"/>
          <w:b/>
          <w:bCs/>
          <w:sz w:val="22"/>
          <w:szCs w:val="22"/>
          <w:shd w:val="clear" w:color="auto" w:fill="FFFFFF"/>
        </w:rPr>
        <w:t> </w:t>
      </w:r>
      <w:r>
        <w:rPr>
          <w:rFonts w:ascii="Times" w:hAnsi="Times"/>
          <w:b/>
          <w:bCs/>
          <w:sz w:val="22"/>
          <w:szCs w:val="22"/>
          <w:shd w:val="clear" w:color="auto" w:fill="FFFFFF"/>
        </w:rPr>
        <w:t>P et al.</w:t>
      </w:r>
      <w:r>
        <w:rPr>
          <w:rFonts w:ascii="Times" w:hAnsi="Times"/>
          <w:i/>
          <w:iCs/>
          <w:sz w:val="22"/>
          <w:szCs w:val="22"/>
          <w:shd w:val="clear" w:color="auto" w:fill="FFFFFF"/>
        </w:rPr>
        <w:t xml:space="preserve"> </w:t>
      </w:r>
      <w:r>
        <w:rPr>
          <w:rFonts w:ascii="Times" w:hAnsi="Times"/>
          <w:i/>
          <w:iCs/>
          <w:sz w:val="22"/>
          <w:szCs w:val="22"/>
          <w:shd w:val="clear" w:color="auto" w:fill="FFFFFF"/>
          <w:lang w:val="en-US"/>
        </w:rPr>
        <w:t>“</w:t>
      </w:r>
      <w:r>
        <w:rPr>
          <w:rFonts w:ascii="Times" w:hAnsi="Times"/>
          <w:i/>
          <w:iCs/>
          <w:sz w:val="22"/>
          <w:szCs w:val="22"/>
          <w:shd w:val="clear" w:color="auto" w:fill="FFFFFF"/>
          <w:lang w:val="en-US"/>
        </w:rPr>
        <w:t xml:space="preserve">Clustering of Low-redshift (z &lt;= 2.2) Quasars from the Sloan Digital Sky Survey, </w:t>
      </w:r>
      <w:hyperlink r:id="rId31" w:history="1">
        <w:r>
          <w:rPr>
            <w:rStyle w:val="Hyperlink0"/>
            <w:rFonts w:ascii="Times" w:hAnsi="Times"/>
            <w:sz w:val="22"/>
            <w:szCs w:val="22"/>
            <w:shd w:val="clear" w:color="auto" w:fill="FFFFFF"/>
          </w:rPr>
          <w:t>10.1088/0004-637X/697/2/1634</w:t>
        </w:r>
      </w:hyperlink>
      <w:r>
        <w:rPr>
          <w:rFonts w:ascii="Times" w:hAnsi="Times"/>
          <w:color w:val="E32400"/>
          <w:sz w:val="22"/>
          <w:szCs w:val="22"/>
          <w:shd w:val="clear" w:color="auto" w:fill="FFFFFF"/>
          <w:lang w:val="en-US"/>
        </w:rPr>
        <w:t xml:space="preserve">, </w:t>
      </w:r>
      <w:hyperlink r:id="rId32" w:history="1">
        <w:r>
          <w:rPr>
            <w:rStyle w:val="Hyperlink1"/>
            <w:rFonts w:ascii="Times" w:hAnsi="Times"/>
            <w:sz w:val="22"/>
            <w:szCs w:val="22"/>
            <w:shd w:val="clear" w:color="auto" w:fill="FFFFFF"/>
          </w:rPr>
          <w:t>2009ApJ...697.1634R</w:t>
        </w:r>
      </w:hyperlink>
      <w:r>
        <w:rPr>
          <w:rFonts w:ascii="Times" w:hAnsi="Times"/>
          <w:color w:val="E32400"/>
          <w:sz w:val="22"/>
          <w:szCs w:val="22"/>
          <w:shd w:val="clear" w:color="auto" w:fill="FFFFFF"/>
          <w:lang w:val="en-US"/>
        </w:rPr>
        <w:t xml:space="preserve"> </w:t>
      </w:r>
      <w:r>
        <w:rPr>
          <w:rFonts w:ascii="Times" w:hAnsi="Times"/>
          <w:b/>
          <w:bCs/>
          <w:color w:val="E32400"/>
          <w:sz w:val="22"/>
          <w:szCs w:val="22"/>
          <w:shd w:val="clear" w:color="auto" w:fill="FFFFFF"/>
          <w:lang w:val="en-US"/>
        </w:rPr>
        <w:t>158</w:t>
      </w:r>
      <w:del w:id="30" w:author="Dora" w:date="2018-02-13T15:26:00Z">
        <w:r w:rsidDel="00027BAE">
          <w:rPr>
            <w:rFonts w:ascii="Times" w:hAnsi="Times"/>
            <w:b/>
            <w:bCs/>
            <w:color w:val="E32400"/>
            <w:sz w:val="22"/>
            <w:szCs w:val="22"/>
            <w:shd w:val="clear" w:color="auto" w:fill="FFFFFF"/>
            <w:lang w:val="fr-FR"/>
          </w:rPr>
          <w:delText xml:space="preserve"> </w:delText>
        </w:r>
        <w:r w:rsidDel="00027BAE">
          <w:rPr>
            <w:rFonts w:ascii="Times" w:hAnsi="Times"/>
            <w:b/>
            <w:bCs/>
            <w:color w:val="E32400"/>
            <w:sz w:val="22"/>
            <w:szCs w:val="22"/>
            <w:shd w:val="clear" w:color="auto" w:fill="FFFFFF"/>
            <w:lang w:val="fr-FR"/>
          </w:rPr>
          <w:delText>c</w:delText>
        </w:r>
        <w:r w:rsidDel="00027BAE">
          <w:rPr>
            <w:rFonts w:ascii="Times" w:hAnsi="Times"/>
            <w:b/>
            <w:bCs/>
            <w:color w:val="E32400"/>
            <w:sz w:val="22"/>
            <w:szCs w:val="22"/>
            <w:shd w:val="clear" w:color="auto" w:fill="FFFFFF"/>
            <w:lang w:val="fr-FR"/>
          </w:rPr>
          <w:delText>i</w:delText>
        </w:r>
        <w:r w:rsidDel="00027BAE">
          <w:rPr>
            <w:rFonts w:ascii="Times" w:hAnsi="Times"/>
            <w:b/>
            <w:bCs/>
            <w:color w:val="E32400"/>
            <w:sz w:val="22"/>
            <w:szCs w:val="22"/>
            <w:shd w:val="clear" w:color="auto" w:fill="FFFFFF"/>
            <w:lang w:val="fr-FR"/>
          </w:rPr>
          <w:delText>t</w:delText>
        </w:r>
        <w:r w:rsidDel="00027BAE">
          <w:rPr>
            <w:rFonts w:ascii="Times" w:hAnsi="Times"/>
            <w:b/>
            <w:bCs/>
            <w:color w:val="E32400"/>
            <w:sz w:val="22"/>
            <w:szCs w:val="22"/>
            <w:shd w:val="clear" w:color="auto" w:fill="FFFFFF"/>
            <w:lang w:val="fr-FR"/>
          </w:rPr>
          <w:delText>a</w:delText>
        </w:r>
        <w:r w:rsidDel="00027BAE">
          <w:rPr>
            <w:rFonts w:ascii="Times" w:hAnsi="Times"/>
            <w:b/>
            <w:bCs/>
            <w:color w:val="E32400"/>
            <w:sz w:val="22"/>
            <w:szCs w:val="22"/>
            <w:shd w:val="clear" w:color="auto" w:fill="FFFFFF"/>
            <w:lang w:val="fr-FR"/>
          </w:rPr>
          <w:delText>t</w:delText>
        </w:r>
        <w:r w:rsidDel="00027BAE">
          <w:rPr>
            <w:rFonts w:ascii="Times" w:hAnsi="Times"/>
            <w:b/>
            <w:bCs/>
            <w:color w:val="E32400"/>
            <w:sz w:val="22"/>
            <w:szCs w:val="22"/>
            <w:shd w:val="clear" w:color="auto" w:fill="FFFFFF"/>
            <w:lang w:val="fr-FR"/>
          </w:rPr>
          <w:delText>i</w:delText>
        </w:r>
        <w:r w:rsidDel="00027BAE">
          <w:rPr>
            <w:rFonts w:ascii="Times" w:hAnsi="Times"/>
            <w:b/>
            <w:bCs/>
            <w:color w:val="E32400"/>
            <w:sz w:val="22"/>
            <w:szCs w:val="22"/>
            <w:shd w:val="clear" w:color="auto" w:fill="FFFFFF"/>
            <w:lang w:val="fr-FR"/>
          </w:rPr>
          <w:delText>o</w:delText>
        </w:r>
        <w:r w:rsidDel="00027BAE">
          <w:rPr>
            <w:rFonts w:ascii="Times" w:hAnsi="Times"/>
            <w:b/>
            <w:bCs/>
            <w:color w:val="E32400"/>
            <w:sz w:val="22"/>
            <w:szCs w:val="22"/>
            <w:shd w:val="clear" w:color="auto" w:fill="FFFFFF"/>
            <w:lang w:val="fr-FR"/>
          </w:rPr>
          <w:delText>n</w:delText>
        </w:r>
        <w:r w:rsidDel="00027BAE">
          <w:rPr>
            <w:rFonts w:ascii="Times" w:hAnsi="Times"/>
            <w:b/>
            <w:bCs/>
            <w:color w:val="E32400"/>
            <w:sz w:val="22"/>
            <w:szCs w:val="22"/>
            <w:shd w:val="clear" w:color="auto" w:fill="FFFFFF"/>
            <w:lang w:val="fr-FR"/>
          </w:rPr>
          <w:delText>s</w:delText>
        </w:r>
      </w:del>
    </w:p>
    <w:p w14:paraId="6038D775" w14:textId="77777777" w:rsidR="00213BE5" w:rsidRDefault="004D6CE8">
      <w:pPr>
        <w:pStyle w:val="FreeForm"/>
        <w:spacing w:line="280" w:lineRule="atLeast"/>
        <w:rPr>
          <w:rFonts w:ascii="Times" w:eastAsia="Times" w:hAnsi="Times" w:cs="Times"/>
          <w:b/>
          <w:bCs/>
          <w:sz w:val="22"/>
          <w:szCs w:val="22"/>
          <w:shd w:val="clear" w:color="auto" w:fill="FFFFFF"/>
        </w:rPr>
      </w:pPr>
      <w:r>
        <w:rPr>
          <w:rFonts w:ascii="Times" w:eastAsia="Times" w:hAnsi="Times" w:cs="Times"/>
          <w:b/>
          <w:bCs/>
          <w:sz w:val="22"/>
          <w:szCs w:val="22"/>
          <w:shd w:val="clear" w:color="auto" w:fill="FFFFFF"/>
        </w:rPr>
        <w:tab/>
      </w:r>
    </w:p>
    <w:p w14:paraId="7FAE82A9" w14:textId="77777777" w:rsidR="00213BE5" w:rsidRDefault="004D6CE8">
      <w:pPr>
        <w:pStyle w:val="FreeForm"/>
        <w:rPr>
          <w:rFonts w:ascii="Times New Roman" w:eastAsia="Times New Roman" w:hAnsi="Times New Roman" w:cs="Times New Roman"/>
          <w:b/>
          <w:bCs/>
          <w:sz w:val="22"/>
          <w:szCs w:val="22"/>
          <w:u w:val="single"/>
        </w:rPr>
      </w:pPr>
      <w:r>
        <w:rPr>
          <w:rFonts w:ascii="Times New Roman" w:hAnsi="Times New Roman"/>
          <w:b/>
          <w:bCs/>
          <w:sz w:val="22"/>
          <w:szCs w:val="22"/>
          <w:u w:val="single"/>
          <w:lang w:val="en-US"/>
        </w:rPr>
        <w:t>PRIZES AND AWARDS</w:t>
      </w:r>
    </w:p>
    <w:p w14:paraId="64D78175"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en-US"/>
        </w:rPr>
        <w:t>2014 - 2019</w:t>
      </w:r>
      <w:r>
        <w:rPr>
          <w:rFonts w:ascii="Times New Roman" w:hAnsi="Times New Roman"/>
          <w:sz w:val="22"/>
          <w:szCs w:val="22"/>
          <w:lang w:val="en-US"/>
        </w:rPr>
        <w:tab/>
        <w:t>STFC Ernest Rutherford Senior Fellowship</w:t>
      </w:r>
    </w:p>
    <w:p w14:paraId="3A8E4D48"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de-DE"/>
        </w:rPr>
        <w:t xml:space="preserve">2009 - 2016 </w:t>
      </w:r>
      <w:r>
        <w:rPr>
          <w:rFonts w:ascii="Times New Roman" w:hAnsi="Times New Roman"/>
          <w:sz w:val="22"/>
          <w:szCs w:val="22"/>
          <w:lang w:val="de-DE"/>
        </w:rPr>
        <w:tab/>
      </w:r>
      <w:r>
        <w:rPr>
          <w:rFonts w:ascii="Times New Roman" w:hAnsi="Times New Roman"/>
          <w:i/>
          <w:iCs/>
          <w:sz w:val="22"/>
          <w:szCs w:val="22"/>
          <w:lang w:val="en-US"/>
        </w:rPr>
        <w:t>Architect</w:t>
      </w:r>
      <w:r>
        <w:rPr>
          <w:rFonts w:ascii="Times New Roman" w:hAnsi="Times New Roman"/>
          <w:sz w:val="22"/>
          <w:szCs w:val="22"/>
          <w:lang w:val="en-US"/>
        </w:rPr>
        <w:t xml:space="preserve"> SDSS-III: Baryon Oscillation Spectroscopic Survey (BOSS) </w:t>
      </w:r>
    </w:p>
    <w:p w14:paraId="00378C97" w14:textId="77777777" w:rsidR="00213BE5" w:rsidRDefault="004D6CE8">
      <w:pPr>
        <w:pStyle w:val="FreeForm"/>
        <w:rPr>
          <w:rFonts w:ascii="Times New Roman" w:eastAsia="Times New Roman" w:hAnsi="Times New Roman" w:cs="Times New Roman"/>
          <w:i/>
          <w:iCs/>
          <w:sz w:val="22"/>
          <w:szCs w:val="22"/>
        </w:rPr>
      </w:pPr>
      <w:r>
        <w:rPr>
          <w:rFonts w:ascii="Times New Roman" w:hAnsi="Times New Roman"/>
          <w:sz w:val="22"/>
          <w:szCs w:val="22"/>
          <w:lang w:val="en-US"/>
        </w:rPr>
        <w:t>2003 - 2008</w:t>
      </w:r>
      <w:r>
        <w:rPr>
          <w:rFonts w:ascii="Times New Roman" w:hAnsi="Times New Roman"/>
          <w:sz w:val="22"/>
          <w:szCs w:val="22"/>
          <w:lang w:val="en-US"/>
        </w:rPr>
        <w:tab/>
        <w:t xml:space="preserve">PPARC Student Fellowship, </w:t>
      </w:r>
      <w:r>
        <w:rPr>
          <w:rFonts w:ascii="Times New Roman" w:hAnsi="Times New Roman"/>
          <w:i/>
          <w:iCs/>
          <w:sz w:val="22"/>
          <w:szCs w:val="22"/>
          <w:lang w:val="en-US"/>
        </w:rPr>
        <w:t xml:space="preserve">Durham University </w:t>
      </w:r>
    </w:p>
    <w:p w14:paraId="6E1930A1" w14:textId="77777777" w:rsidR="00213BE5" w:rsidRDefault="004D6CE8">
      <w:pPr>
        <w:pStyle w:val="FreeForm"/>
        <w:rPr>
          <w:rFonts w:ascii="Times New Roman" w:eastAsia="Times New Roman" w:hAnsi="Times New Roman" w:cs="Times New Roman"/>
          <w:b/>
          <w:bCs/>
          <w:sz w:val="22"/>
          <w:szCs w:val="22"/>
          <w:u w:val="single"/>
        </w:rPr>
      </w:pPr>
      <w:r>
        <w:rPr>
          <w:rFonts w:ascii="Times New Roman" w:hAnsi="Times New Roman"/>
          <w:b/>
          <w:bCs/>
          <w:sz w:val="22"/>
          <w:szCs w:val="22"/>
          <w:u w:val="single"/>
          <w:lang w:val="en-US"/>
        </w:rPr>
        <w:t xml:space="preserve">SELECTED </w:t>
      </w:r>
      <w:r>
        <w:rPr>
          <w:rFonts w:ascii="Times New Roman" w:hAnsi="Times New Roman"/>
          <w:b/>
          <w:bCs/>
          <w:sz w:val="22"/>
          <w:szCs w:val="22"/>
          <w:u w:val="single"/>
          <w:lang w:val="de-DE"/>
        </w:rPr>
        <w:t>LEADERSHIP</w:t>
      </w:r>
    </w:p>
    <w:p w14:paraId="576B7E09"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en-US"/>
        </w:rPr>
        <w:t>2018</w:t>
      </w:r>
      <w:r>
        <w:rPr>
          <w:rFonts w:ascii="Times New Roman" w:hAnsi="Times New Roman"/>
          <w:sz w:val="22"/>
          <w:szCs w:val="22"/>
          <w:lang w:val="en-US"/>
        </w:rPr>
        <w:tab/>
      </w:r>
      <w:r>
        <w:rPr>
          <w:rFonts w:ascii="Times New Roman" w:hAnsi="Times New Roman"/>
          <w:sz w:val="22"/>
          <w:szCs w:val="22"/>
          <w:lang w:val="en-US"/>
        </w:rPr>
        <w:tab/>
        <w:t xml:space="preserve">P.I. </w:t>
      </w:r>
      <w:r>
        <w:rPr>
          <w:rFonts w:ascii="Times New Roman" w:hAnsi="Times New Roman"/>
          <w:sz w:val="22"/>
          <w:szCs w:val="22"/>
        </w:rPr>
        <w:t xml:space="preserve">Liverpool Telescope program: </w:t>
      </w:r>
      <w:r>
        <w:rPr>
          <w:rFonts w:ascii="Times New Roman" w:hAnsi="Times New Roman"/>
          <w:i/>
          <w:iCs/>
          <w:sz w:val="22"/>
          <w:szCs w:val="22"/>
          <w:lang w:val="en-US"/>
        </w:rPr>
        <w:t>The Optical Monitoring of IR-variable Quasar</w:t>
      </w:r>
      <w:r>
        <w:rPr>
          <w:rFonts w:ascii="Times New Roman" w:hAnsi="Times New Roman"/>
          <w:sz w:val="22"/>
          <w:szCs w:val="22"/>
        </w:rPr>
        <w:t xml:space="preserve">s </w:t>
      </w:r>
    </w:p>
    <w:p w14:paraId="51CEF68F"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en-US"/>
        </w:rPr>
        <w:t xml:space="preserve">2018 - </w:t>
      </w:r>
      <w:r>
        <w:rPr>
          <w:rFonts w:ascii="Times New Roman" w:hAnsi="Times New Roman"/>
          <w:sz w:val="22"/>
          <w:szCs w:val="22"/>
          <w:lang w:val="en-US"/>
        </w:rPr>
        <w:tab/>
      </w:r>
      <w:r>
        <w:rPr>
          <w:rFonts w:ascii="Times New Roman" w:hAnsi="Times New Roman"/>
          <w:sz w:val="22"/>
          <w:szCs w:val="22"/>
          <w:lang w:val="en-US"/>
        </w:rPr>
        <w:tab/>
        <w:t xml:space="preserve">P.I. </w:t>
      </w:r>
      <w:r>
        <w:rPr>
          <w:rFonts w:ascii="Times New Roman" w:hAnsi="Times New Roman"/>
          <w:i/>
          <w:iCs/>
          <w:sz w:val="22"/>
          <w:szCs w:val="22"/>
          <w:lang w:val="de-DE"/>
        </w:rPr>
        <w:t>JWST</w:t>
      </w:r>
      <w:r>
        <w:rPr>
          <w:rFonts w:ascii="Times New Roman" w:hAnsi="Times New Roman"/>
          <w:sz w:val="22"/>
          <w:szCs w:val="22"/>
          <w:lang w:val="pt-PT"/>
        </w:rPr>
        <w:t xml:space="preserve"> Cycle 1 GO pr</w:t>
      </w:r>
      <w:r>
        <w:rPr>
          <w:rFonts w:ascii="Times New Roman" w:hAnsi="Times New Roman"/>
          <w:sz w:val="22"/>
          <w:szCs w:val="22"/>
          <w:lang w:val="pt-PT"/>
        </w:rPr>
        <w:t xml:space="preserve">ogram: </w:t>
      </w:r>
      <w:r>
        <w:rPr>
          <w:rFonts w:ascii="Times New Roman" w:hAnsi="Times New Roman"/>
          <w:i/>
          <w:iCs/>
          <w:sz w:val="22"/>
          <w:szCs w:val="22"/>
          <w:lang w:val="en-US"/>
        </w:rPr>
        <w:t>Quasar Physics with the MIRI MRS</w:t>
      </w:r>
      <w:r>
        <w:rPr>
          <w:rFonts w:ascii="Times New Roman" w:hAnsi="Times New Roman"/>
          <w:sz w:val="22"/>
          <w:szCs w:val="22"/>
        </w:rPr>
        <w:t xml:space="preserve"> </w:t>
      </w:r>
      <w:r>
        <w:rPr>
          <w:rFonts w:ascii="Times New Roman" w:hAnsi="Times New Roman"/>
          <w:sz w:val="22"/>
          <w:szCs w:val="22"/>
          <w:lang w:val="en-US"/>
        </w:rPr>
        <w:t xml:space="preserve">(to be submitted) </w:t>
      </w:r>
    </w:p>
    <w:p w14:paraId="0BD5BD3F"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en-US"/>
        </w:rPr>
        <w:t xml:space="preserve">2017 - </w:t>
      </w:r>
      <w:r>
        <w:rPr>
          <w:rFonts w:ascii="Times New Roman" w:hAnsi="Times New Roman"/>
          <w:sz w:val="22"/>
          <w:szCs w:val="22"/>
          <w:lang w:val="en-US"/>
        </w:rPr>
        <w:tab/>
      </w:r>
      <w:r>
        <w:rPr>
          <w:rFonts w:ascii="Times New Roman" w:hAnsi="Times New Roman"/>
          <w:sz w:val="22"/>
          <w:szCs w:val="22"/>
          <w:lang w:val="en-US"/>
        </w:rPr>
        <w:tab/>
        <w:t>P.I. WISE W4 Compendium (WW4C)</w:t>
      </w:r>
      <w:r>
        <w:rPr>
          <w:rFonts w:ascii="Times New Roman" w:hAnsi="Times New Roman"/>
          <w:i/>
          <w:iCs/>
          <w:sz w:val="22"/>
          <w:szCs w:val="22"/>
          <w:lang w:val="en-US"/>
        </w:rPr>
        <w:t xml:space="preserve"> </w:t>
      </w:r>
    </w:p>
    <w:p w14:paraId="21C9BF94"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en-US"/>
        </w:rPr>
        <w:t>2016 - 2017</w:t>
      </w:r>
      <w:r>
        <w:rPr>
          <w:rFonts w:ascii="Times New Roman" w:hAnsi="Times New Roman"/>
          <w:sz w:val="22"/>
          <w:szCs w:val="22"/>
          <w:lang w:val="en-US"/>
        </w:rPr>
        <w:tab/>
        <w:t xml:space="preserve">Co-founder and Chief Data Scientist of </w:t>
      </w:r>
      <w:r>
        <w:rPr>
          <w:rFonts w:ascii="Times New Roman" w:hAnsi="Times New Roman"/>
          <w:i/>
          <w:iCs/>
          <w:sz w:val="22"/>
          <w:szCs w:val="22"/>
          <w:lang w:val="en-US"/>
        </w:rPr>
        <w:t xml:space="preserve">String Security Inc.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53C75241"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en-US"/>
        </w:rPr>
        <w:t xml:space="preserve">2014 - 2019 </w:t>
      </w:r>
      <w:r>
        <w:rPr>
          <w:rFonts w:ascii="Times New Roman" w:hAnsi="Times New Roman"/>
          <w:sz w:val="22"/>
          <w:szCs w:val="22"/>
          <w:lang w:val="en-US"/>
        </w:rPr>
        <w:tab/>
        <w:t xml:space="preserve">P.I., STFC Ernest Rutherford Fellowship </w:t>
      </w:r>
    </w:p>
    <w:p w14:paraId="20AB5803"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rPr>
        <w:t xml:space="preserve">2013 - </w:t>
      </w:r>
      <w:r>
        <w:rPr>
          <w:rFonts w:ascii="Times New Roman" w:hAnsi="Times New Roman"/>
          <w:sz w:val="22"/>
          <w:szCs w:val="22"/>
          <w:lang w:val="en-US"/>
        </w:rPr>
        <w:t>2016</w:t>
      </w:r>
      <w:r>
        <w:rPr>
          <w:rFonts w:ascii="Times New Roman" w:hAnsi="Times New Roman"/>
          <w:sz w:val="22"/>
          <w:szCs w:val="22"/>
          <w:lang w:val="en-US"/>
        </w:rPr>
        <w:tab/>
      </w:r>
      <w:r>
        <w:rPr>
          <w:rFonts w:ascii="Times New Roman" w:hAnsi="Times New Roman"/>
          <w:sz w:val="22"/>
          <w:szCs w:val="22"/>
        </w:rPr>
        <w:t>Co-</w:t>
      </w:r>
      <w:r>
        <w:rPr>
          <w:rFonts w:ascii="Times New Roman" w:hAnsi="Times New Roman"/>
          <w:sz w:val="22"/>
          <w:szCs w:val="22"/>
          <w:lang w:val="en-US"/>
        </w:rPr>
        <w:t>P.</w:t>
      </w:r>
      <w:r>
        <w:rPr>
          <w:rFonts w:ascii="Times New Roman" w:hAnsi="Times New Roman"/>
          <w:sz w:val="22"/>
          <w:szCs w:val="22"/>
        </w:rPr>
        <w:t>I</w:t>
      </w:r>
      <w:r>
        <w:rPr>
          <w:rFonts w:ascii="Times New Roman" w:hAnsi="Times New Roman"/>
          <w:sz w:val="22"/>
          <w:szCs w:val="22"/>
          <w:lang w:val="en-US"/>
        </w:rPr>
        <w:t>.,</w:t>
      </w:r>
      <w:r>
        <w:rPr>
          <w:rFonts w:ascii="Times New Roman" w:hAnsi="Times New Roman"/>
          <w:sz w:val="22"/>
          <w:szCs w:val="22"/>
        </w:rPr>
        <w:t xml:space="preserve"> </w:t>
      </w:r>
      <w:r>
        <w:rPr>
          <w:rFonts w:ascii="Times New Roman" w:hAnsi="Times New Roman"/>
          <w:i/>
          <w:iCs/>
          <w:sz w:val="22"/>
          <w:szCs w:val="22"/>
          <w:lang w:val="de-DE"/>
        </w:rPr>
        <w:t>Spitzer Space Telescope</w:t>
      </w:r>
      <w:r>
        <w:rPr>
          <w:rFonts w:ascii="Times New Roman" w:hAnsi="Times New Roman"/>
          <w:i/>
          <w:iCs/>
          <w:sz w:val="22"/>
          <w:szCs w:val="22"/>
          <w:lang w:val="en-US"/>
        </w:rPr>
        <w:t xml:space="preserve"> </w:t>
      </w:r>
      <w:r>
        <w:rPr>
          <w:rFonts w:ascii="Times New Roman" w:hAnsi="Times New Roman"/>
          <w:sz w:val="22"/>
          <w:szCs w:val="22"/>
          <w:lang w:val="pt-PT"/>
        </w:rPr>
        <w:t xml:space="preserve">program </w:t>
      </w:r>
      <w:r>
        <w:rPr>
          <w:rFonts w:ascii="Times New Roman" w:hAnsi="Times New Roman"/>
          <w:sz w:val="22"/>
          <w:szCs w:val="22"/>
        </w:rPr>
        <w:t>“</w:t>
      </w:r>
      <w:r>
        <w:rPr>
          <w:rFonts w:ascii="Times New Roman" w:hAnsi="Times New Roman"/>
          <w:sz w:val="22"/>
          <w:szCs w:val="22"/>
          <w:lang w:val="de-DE"/>
        </w:rPr>
        <w:t>SpIES: The Spitzer-IRAC Equatorial Survey'</w:t>
      </w:r>
      <w:r>
        <w:rPr>
          <w:rFonts w:ascii="Times New Roman" w:hAnsi="Times New Roman"/>
          <w:sz w:val="22"/>
          <w:szCs w:val="22"/>
        </w:rPr>
        <w:t>”</w:t>
      </w:r>
    </w:p>
    <w:p w14:paraId="685C411B"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rPr>
        <w:t xml:space="preserve">2012 - </w:t>
      </w:r>
      <w:r>
        <w:rPr>
          <w:rFonts w:ascii="Times New Roman" w:hAnsi="Times New Roman"/>
          <w:sz w:val="22"/>
          <w:szCs w:val="22"/>
          <w:lang w:val="en-US"/>
        </w:rPr>
        <w:t>2014</w:t>
      </w:r>
      <w:r>
        <w:rPr>
          <w:rFonts w:ascii="Times New Roman" w:eastAsia="Times New Roman" w:hAnsi="Times New Roman" w:cs="Times New Roman"/>
          <w:sz w:val="22"/>
          <w:szCs w:val="22"/>
        </w:rPr>
        <w:tab/>
      </w:r>
      <w:r>
        <w:rPr>
          <w:rFonts w:ascii="Times New Roman" w:hAnsi="Times New Roman"/>
          <w:sz w:val="22"/>
          <w:szCs w:val="22"/>
          <w:lang w:val="en-US"/>
        </w:rPr>
        <w:t>Co-</w:t>
      </w:r>
      <w:r>
        <w:rPr>
          <w:rFonts w:ascii="Times New Roman" w:hAnsi="Times New Roman"/>
          <w:sz w:val="22"/>
          <w:szCs w:val="22"/>
        </w:rPr>
        <w:t xml:space="preserve">P.I., </w:t>
      </w:r>
      <w:r>
        <w:rPr>
          <w:rFonts w:ascii="Times New Roman" w:hAnsi="Times New Roman"/>
          <w:i/>
          <w:iCs/>
          <w:sz w:val="22"/>
          <w:szCs w:val="22"/>
        </w:rPr>
        <w:t xml:space="preserve">Hubble Space Telescope, </w:t>
      </w:r>
      <w:r>
        <w:rPr>
          <w:rFonts w:ascii="Times New Roman" w:hAnsi="Times New Roman"/>
          <w:sz w:val="22"/>
          <w:szCs w:val="22"/>
          <w:lang w:val="en-US"/>
        </w:rPr>
        <w:t xml:space="preserve">program </w:t>
      </w:r>
      <w:r>
        <w:rPr>
          <w:rFonts w:ascii="Times New Roman" w:hAnsi="Times New Roman"/>
          <w:sz w:val="22"/>
          <w:szCs w:val="22"/>
        </w:rPr>
        <w:t>“</w:t>
      </w:r>
      <w:r>
        <w:rPr>
          <w:rFonts w:ascii="Times New Roman" w:hAnsi="Times New Roman"/>
          <w:sz w:val="22"/>
          <w:szCs w:val="22"/>
          <w:lang w:val="en-US"/>
        </w:rPr>
        <w:t xml:space="preserve">High-Luminosity Obscured Quasars at </w:t>
      </w:r>
      <w:r>
        <w:rPr>
          <w:rFonts w:ascii="Times New Roman" w:hAnsi="Times New Roman"/>
          <w:b/>
          <w:bCs/>
          <w:i/>
          <w:iCs/>
          <w:sz w:val="22"/>
          <w:szCs w:val="22"/>
          <w:lang w:val="en-US"/>
        </w:rPr>
        <w:t>z~</w:t>
      </w:r>
      <w:r>
        <w:rPr>
          <w:rFonts w:ascii="Times New Roman" w:hAnsi="Times New Roman"/>
          <w:sz w:val="22"/>
          <w:szCs w:val="22"/>
        </w:rPr>
        <w:t>2.5</w:t>
      </w:r>
      <w:r>
        <w:rPr>
          <w:rFonts w:ascii="Times New Roman" w:hAnsi="Times New Roman"/>
          <w:sz w:val="22"/>
          <w:szCs w:val="22"/>
        </w:rPr>
        <w:t>”</w:t>
      </w:r>
    </w:p>
    <w:p w14:paraId="363A96BB"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de-DE"/>
        </w:rPr>
        <w:t xml:space="preserve">2011   </w:t>
      </w:r>
      <w:r>
        <w:rPr>
          <w:rFonts w:ascii="Times New Roman" w:hAnsi="Times New Roman"/>
          <w:sz w:val="22"/>
          <w:szCs w:val="22"/>
          <w:lang w:val="de-DE"/>
        </w:rPr>
        <w:tab/>
      </w:r>
      <w:r>
        <w:rPr>
          <w:rFonts w:ascii="Times New Roman" w:hAnsi="Times New Roman"/>
          <w:sz w:val="22"/>
          <w:szCs w:val="22"/>
          <w:lang w:val="de-DE"/>
        </w:rPr>
        <w:tab/>
        <w:t xml:space="preserve">Chapter Editor, </w:t>
      </w:r>
      <w:proofErr w:type="spellStart"/>
      <w:r>
        <w:rPr>
          <w:rFonts w:ascii="Times New Roman" w:hAnsi="Times New Roman"/>
          <w:i/>
          <w:iCs/>
          <w:sz w:val="22"/>
          <w:szCs w:val="22"/>
          <w:lang w:val="en-US"/>
        </w:rPr>
        <w:t>BigBOSS</w:t>
      </w:r>
      <w:proofErr w:type="spellEnd"/>
      <w:r>
        <w:rPr>
          <w:rFonts w:ascii="Times New Roman" w:hAnsi="Times New Roman"/>
          <w:sz w:val="22"/>
          <w:szCs w:val="22"/>
          <w:lang w:val="en-US"/>
        </w:rPr>
        <w:t xml:space="preserve"> NOAO Proposal, </w:t>
      </w:r>
      <w:hyperlink r:id="rId33" w:history="1">
        <w:r>
          <w:rPr>
            <w:rStyle w:val="Hyperlink2"/>
            <w:rFonts w:ascii="Times New Roman" w:hAnsi="Times New Roman"/>
            <w:sz w:val="22"/>
            <w:szCs w:val="22"/>
            <w:lang w:val="en-US"/>
          </w:rPr>
          <w:t>arxiv.org/abs/1106.1706v1</w:t>
        </w:r>
      </w:hyperlink>
    </w:p>
    <w:p w14:paraId="00B54952"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rPr>
        <w:t xml:space="preserve">2011 </w:t>
      </w:r>
      <w:r>
        <w:rPr>
          <w:rFonts w:ascii="Times New Roman" w:hAnsi="Times New Roman"/>
          <w:sz w:val="22"/>
          <w:szCs w:val="22"/>
        </w:rPr>
        <w:tab/>
      </w:r>
      <w:r>
        <w:rPr>
          <w:rFonts w:ascii="Times New Roman" w:eastAsia="Times New Roman" w:hAnsi="Times New Roman" w:cs="Times New Roman"/>
          <w:sz w:val="22"/>
          <w:szCs w:val="22"/>
        </w:rPr>
        <w:tab/>
      </w:r>
      <w:r>
        <w:rPr>
          <w:rFonts w:ascii="Times New Roman" w:hAnsi="Times New Roman"/>
          <w:sz w:val="22"/>
          <w:szCs w:val="22"/>
        </w:rPr>
        <w:t>P.I., SDSS-IV: BOSS-Plus</w:t>
      </w:r>
      <w:r>
        <w:rPr>
          <w:rFonts w:ascii="Times New Roman" w:hAnsi="Times New Roman"/>
          <w:sz w:val="22"/>
          <w:szCs w:val="22"/>
          <w:lang w:val="en-US"/>
        </w:rPr>
        <w:t xml:space="preserve"> (accepted Nov 2011; merged into SDSS-IV: </w:t>
      </w:r>
      <w:proofErr w:type="spellStart"/>
      <w:r>
        <w:rPr>
          <w:rFonts w:ascii="Times New Roman" w:hAnsi="Times New Roman"/>
          <w:sz w:val="22"/>
          <w:szCs w:val="22"/>
          <w:lang w:val="en-US"/>
        </w:rPr>
        <w:t>eBOSS</w:t>
      </w:r>
      <w:proofErr w:type="spellEnd"/>
      <w:r>
        <w:rPr>
          <w:rFonts w:ascii="Times New Roman" w:hAnsi="Times New Roman"/>
          <w:sz w:val="22"/>
          <w:szCs w:val="22"/>
          <w:lang w:val="en-US"/>
        </w:rPr>
        <w:t>)</w:t>
      </w:r>
    </w:p>
    <w:p w14:paraId="45CA89E8"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en-US"/>
        </w:rPr>
        <w:t xml:space="preserve">2009 - 2012 </w:t>
      </w:r>
      <w:r>
        <w:rPr>
          <w:rFonts w:ascii="Times New Roman" w:hAnsi="Times New Roman"/>
          <w:sz w:val="22"/>
          <w:szCs w:val="22"/>
          <w:lang w:val="en-US"/>
        </w:rPr>
        <w:tab/>
        <w:t xml:space="preserve">Chair, SDSS-III BOSS Quasar Working Group </w:t>
      </w:r>
    </w:p>
    <w:p w14:paraId="06196F30"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en-US"/>
        </w:rPr>
        <w:t xml:space="preserve">2008 - 2010 </w:t>
      </w:r>
      <w:r>
        <w:rPr>
          <w:rFonts w:ascii="Times New Roman" w:hAnsi="Times New Roman"/>
          <w:sz w:val="22"/>
          <w:szCs w:val="22"/>
          <w:lang w:val="en-US"/>
        </w:rPr>
        <w:tab/>
        <w:t>Lead</w:t>
      </w:r>
      <w:proofErr w:type="gramStart"/>
      <w:r>
        <w:rPr>
          <w:rFonts w:ascii="Times New Roman" w:hAnsi="Times New Roman"/>
          <w:sz w:val="22"/>
          <w:szCs w:val="22"/>
          <w:lang w:val="en-US"/>
        </w:rPr>
        <w:t>,  SDSS</w:t>
      </w:r>
      <w:proofErr w:type="gramEnd"/>
      <w:r>
        <w:rPr>
          <w:rFonts w:ascii="Times New Roman" w:hAnsi="Times New Roman"/>
          <w:sz w:val="22"/>
          <w:szCs w:val="22"/>
          <w:lang w:val="en-US"/>
        </w:rPr>
        <w:t>-III BOSS Quasar Target Selection Group</w:t>
      </w:r>
    </w:p>
    <w:p w14:paraId="18CB4494"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rPr>
        <w:t>2008 - 2010</w:t>
      </w:r>
      <w:r>
        <w:rPr>
          <w:rFonts w:ascii="Times New Roman" w:hAnsi="Times New Roman"/>
          <w:sz w:val="22"/>
          <w:szCs w:val="22"/>
        </w:rPr>
        <w:tab/>
        <w:t xml:space="preserve">P.I., NASA </w:t>
      </w:r>
      <w:r>
        <w:rPr>
          <w:rFonts w:ascii="Times New Roman" w:hAnsi="Times New Roman"/>
          <w:i/>
          <w:iCs/>
          <w:sz w:val="22"/>
          <w:szCs w:val="22"/>
          <w:lang w:val="en-US"/>
        </w:rPr>
        <w:t>Swift</w:t>
      </w:r>
      <w:r>
        <w:rPr>
          <w:rFonts w:ascii="Times New Roman" w:hAnsi="Times New Roman"/>
          <w:sz w:val="22"/>
          <w:szCs w:val="22"/>
          <w:lang w:val="en-US"/>
        </w:rPr>
        <w:t xml:space="preserve"> Cycle 5 Long-term local AGN monitoring program </w:t>
      </w:r>
    </w:p>
    <w:p w14:paraId="4912A7D3" w14:textId="77777777" w:rsidR="00213BE5" w:rsidRDefault="004D6CE8">
      <w:pPr>
        <w:pStyle w:val="FreeForm"/>
        <w:rPr>
          <w:rFonts w:ascii="Times New Roman" w:eastAsia="Times New Roman" w:hAnsi="Times New Roman" w:cs="Times New Roman"/>
          <w:b/>
          <w:bCs/>
          <w:sz w:val="22"/>
          <w:szCs w:val="22"/>
          <w:u w:val="single"/>
        </w:rPr>
      </w:pPr>
      <w:r>
        <w:rPr>
          <w:rFonts w:ascii="Times New Roman" w:hAnsi="Times New Roman"/>
          <w:b/>
          <w:bCs/>
          <w:sz w:val="22"/>
          <w:szCs w:val="22"/>
          <w:u w:val="single"/>
          <w:lang w:val="en-US"/>
        </w:rPr>
        <w:t>SELECTED PRESENTATIONS</w:t>
      </w:r>
    </w:p>
    <w:p w14:paraId="6BBD1D1F"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rPr>
        <w:t>2017 Nov</w:t>
      </w:r>
      <w:r>
        <w:rPr>
          <w:rFonts w:ascii="Times New Roman" w:eastAsia="Times New Roman" w:hAnsi="Times New Roman" w:cs="Times New Roman"/>
          <w:sz w:val="22"/>
          <w:szCs w:val="22"/>
        </w:rPr>
        <w:tab/>
      </w:r>
      <w:r>
        <w:rPr>
          <w:rFonts w:ascii="Times New Roman" w:hAnsi="Times New Roman"/>
          <w:i/>
          <w:iCs/>
          <w:sz w:val="22"/>
          <w:szCs w:val="22"/>
          <w:lang w:val="en-US"/>
        </w:rPr>
        <w:t xml:space="preserve">Dealing With Data 2017 Workshop, </w:t>
      </w:r>
      <w:r>
        <w:rPr>
          <w:rFonts w:ascii="Times New Roman" w:hAnsi="Times New Roman"/>
          <w:sz w:val="22"/>
          <w:szCs w:val="22"/>
          <w:lang w:val="en-US"/>
        </w:rPr>
        <w:t>Selected Oral Contribution</w:t>
      </w:r>
    </w:p>
    <w:p w14:paraId="51131570"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rPr>
        <w:t>2017 Jul</w:t>
      </w:r>
      <w:r>
        <w:rPr>
          <w:rFonts w:ascii="Times New Roman" w:eastAsia="Times New Roman" w:hAnsi="Times New Roman" w:cs="Times New Roman"/>
          <w:sz w:val="22"/>
          <w:szCs w:val="22"/>
        </w:rPr>
        <w:tab/>
      </w:r>
      <w:r>
        <w:rPr>
          <w:rFonts w:ascii="Times New Roman" w:hAnsi="Times New Roman"/>
          <w:sz w:val="22"/>
          <w:szCs w:val="22"/>
          <w:lang w:val="en-US"/>
        </w:rPr>
        <w:t>Unveiling the Physics Behind Extreme AGN Variability, Conference Summary</w:t>
      </w:r>
    </w:p>
    <w:p w14:paraId="642A482C"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rPr>
        <w:t>2017</w:t>
      </w:r>
      <w:r>
        <w:rPr>
          <w:rFonts w:ascii="Times New Roman" w:hAnsi="Times New Roman"/>
          <w:sz w:val="22"/>
          <w:szCs w:val="22"/>
        </w:rPr>
        <w:t xml:space="preserve"> May</w:t>
      </w:r>
      <w:r>
        <w:rPr>
          <w:rFonts w:ascii="Times New Roman" w:eastAsia="Times New Roman" w:hAnsi="Times New Roman" w:cs="Times New Roman"/>
          <w:sz w:val="22"/>
          <w:szCs w:val="22"/>
          <w:lang w:val="en-US"/>
        </w:rPr>
        <w:tab/>
        <w:t>U</w:t>
      </w:r>
      <w:r>
        <w:rPr>
          <w:rFonts w:ascii="Times New Roman" w:hAnsi="Times New Roman"/>
          <w:sz w:val="22"/>
          <w:szCs w:val="22"/>
          <w:lang w:val="en-US"/>
        </w:rPr>
        <w:t xml:space="preserve">niversity of Cambridge </w:t>
      </w:r>
      <w:r>
        <w:rPr>
          <w:rFonts w:ascii="Times New Roman" w:hAnsi="Times New Roman"/>
          <w:sz w:val="22"/>
          <w:szCs w:val="22"/>
          <w:lang w:val="en-US"/>
        </w:rPr>
        <w:tab/>
        <w:t>Galaxies Discussion Group</w:t>
      </w:r>
    </w:p>
    <w:p w14:paraId="451F9BB2"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rPr>
        <w:t>2017 Apr</w:t>
      </w:r>
      <w:r>
        <w:rPr>
          <w:rFonts w:ascii="Times New Roman" w:eastAsia="Times New Roman" w:hAnsi="Times New Roman" w:cs="Times New Roman"/>
          <w:sz w:val="22"/>
          <w:szCs w:val="22"/>
        </w:rPr>
        <w:tab/>
      </w:r>
      <w:r>
        <w:rPr>
          <w:rFonts w:ascii="Times New Roman" w:hAnsi="Times New Roman"/>
          <w:sz w:val="22"/>
          <w:szCs w:val="22"/>
          <w:lang w:val="en-US"/>
        </w:rPr>
        <w:t>University of Glasgow</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hAnsi="Times New Roman"/>
          <w:sz w:val="22"/>
          <w:szCs w:val="22"/>
          <w:lang w:val="en-US"/>
        </w:rPr>
        <w:t>Weekly Seminar</w:t>
      </w:r>
    </w:p>
    <w:p w14:paraId="68A4E217"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de-DE"/>
        </w:rPr>
        <w:t>2016 Jun</w:t>
      </w:r>
      <w:r>
        <w:rPr>
          <w:rFonts w:ascii="Times New Roman" w:eastAsia="Times New Roman" w:hAnsi="Times New Roman" w:cs="Times New Roman"/>
          <w:sz w:val="22"/>
          <w:szCs w:val="22"/>
        </w:rPr>
        <w:tab/>
      </w:r>
      <w:r>
        <w:rPr>
          <w:rFonts w:ascii="Times New Roman" w:hAnsi="Times New Roman"/>
          <w:sz w:val="22"/>
          <w:szCs w:val="22"/>
          <w:lang w:val="es-ES_tradnl"/>
        </w:rPr>
        <w:t xml:space="preserve">JWST@ROE </w:t>
      </w:r>
      <w:proofErr w:type="spellStart"/>
      <w:r>
        <w:rPr>
          <w:rFonts w:ascii="Times New Roman" w:hAnsi="Times New Roman"/>
          <w:sz w:val="22"/>
          <w:szCs w:val="22"/>
          <w:lang w:val="es-ES_tradnl"/>
        </w:rPr>
        <w:t>conference</w:t>
      </w:r>
      <w:proofErr w:type="spellEnd"/>
      <w:r>
        <w:rPr>
          <w:rFonts w:ascii="Times New Roman" w:eastAsia="Times New Roman" w:hAnsi="Times New Roman" w:cs="Times New Roman"/>
          <w:sz w:val="22"/>
          <w:szCs w:val="22"/>
        </w:rPr>
        <w:tab/>
      </w:r>
      <w:r>
        <w:rPr>
          <w:rFonts w:ascii="Times New Roman" w:hAnsi="Times New Roman"/>
          <w:sz w:val="22"/>
          <w:szCs w:val="22"/>
          <w:lang w:val="en-US"/>
        </w:rPr>
        <w:t>Contributed talk</w:t>
      </w:r>
    </w:p>
    <w:p w14:paraId="188271D0"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rPr>
        <w:t>2016 Ma</w:t>
      </w:r>
      <w:r>
        <w:rPr>
          <w:rFonts w:ascii="Times New Roman" w:hAnsi="Times New Roman"/>
          <w:sz w:val="22"/>
          <w:szCs w:val="22"/>
          <w:lang w:val="en-US"/>
        </w:rPr>
        <w:t>y</w:t>
      </w:r>
      <w:r>
        <w:rPr>
          <w:rFonts w:ascii="Times New Roman" w:hAnsi="Times New Roman"/>
          <w:sz w:val="22"/>
          <w:szCs w:val="22"/>
          <w:lang w:val="en-US"/>
        </w:rPr>
        <w:tab/>
        <w:t>University of Michigan</w:t>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t xml:space="preserve"> </w:t>
      </w:r>
      <w:r>
        <w:rPr>
          <w:rFonts w:ascii="Times New Roman" w:hAnsi="Times New Roman"/>
          <w:sz w:val="22"/>
          <w:szCs w:val="22"/>
          <w:lang w:val="en-US"/>
        </w:rPr>
        <w:t>Astrophysics Seminar</w:t>
      </w:r>
    </w:p>
    <w:p w14:paraId="5F54E9CA"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en-US"/>
        </w:rPr>
        <w:t>2016 May</w:t>
      </w:r>
      <w:r>
        <w:rPr>
          <w:rFonts w:ascii="Times New Roman" w:eastAsia="Times New Roman" w:hAnsi="Times New Roman" w:cs="Times New Roman"/>
          <w:sz w:val="22"/>
          <w:szCs w:val="22"/>
        </w:rPr>
        <w:tab/>
      </w:r>
      <w:r>
        <w:rPr>
          <w:rFonts w:ascii="Times New Roman" w:hAnsi="Times New Roman"/>
          <w:sz w:val="22"/>
          <w:szCs w:val="22"/>
          <w:lang w:val="en-US"/>
        </w:rPr>
        <w:t>Great Lakes Quasar Symposium</w:t>
      </w:r>
      <w:r>
        <w:rPr>
          <w:rFonts w:ascii="Times New Roman" w:eastAsia="Times New Roman" w:hAnsi="Times New Roman" w:cs="Times New Roman"/>
          <w:sz w:val="22"/>
          <w:szCs w:val="22"/>
        </w:rPr>
        <w:tab/>
      </w:r>
      <w:r>
        <w:rPr>
          <w:rFonts w:ascii="Times New Roman" w:hAnsi="Times New Roman"/>
          <w:sz w:val="22"/>
          <w:szCs w:val="22"/>
          <w:lang w:val="en-US"/>
        </w:rPr>
        <w:t xml:space="preserve"> Oral Contribution</w:t>
      </w:r>
    </w:p>
    <w:p w14:paraId="5799D12F"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en-US"/>
        </w:rPr>
        <w:t>2016 April</w:t>
      </w:r>
      <w:r>
        <w:rPr>
          <w:rFonts w:ascii="Times New Roman" w:eastAsia="Times New Roman" w:hAnsi="Times New Roman" w:cs="Times New Roman"/>
          <w:sz w:val="22"/>
          <w:szCs w:val="22"/>
        </w:rPr>
        <w:tab/>
      </w:r>
      <w:r>
        <w:rPr>
          <w:rFonts w:ascii="Times New Roman" w:hAnsi="Times New Roman"/>
          <w:sz w:val="22"/>
          <w:szCs w:val="22"/>
          <w:lang w:val="en-US"/>
        </w:rPr>
        <w:t xml:space="preserve">Liverpool John </w:t>
      </w:r>
      <w:proofErr w:type="spellStart"/>
      <w:r>
        <w:rPr>
          <w:rFonts w:ascii="Times New Roman" w:hAnsi="Times New Roman"/>
          <w:sz w:val="22"/>
          <w:szCs w:val="22"/>
          <w:lang w:val="en-US"/>
        </w:rPr>
        <w:t>Moores</w:t>
      </w:r>
      <w:proofErr w:type="spellEnd"/>
      <w:r>
        <w:rPr>
          <w:rFonts w:ascii="Times New Roman" w:hAnsi="Times New Roman"/>
          <w:sz w:val="22"/>
          <w:szCs w:val="22"/>
          <w:lang w:val="en-US"/>
        </w:rPr>
        <w:t xml:space="preserve"> University Astrophysics Seminar</w:t>
      </w:r>
    </w:p>
    <w:p w14:paraId="42FADA01"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de-DE"/>
        </w:rPr>
        <w:t>2015 Sep</w:t>
      </w:r>
      <w:r>
        <w:rPr>
          <w:rFonts w:ascii="Times New Roman" w:eastAsia="Times New Roman" w:hAnsi="Times New Roman" w:cs="Times New Roman"/>
          <w:sz w:val="22"/>
          <w:szCs w:val="22"/>
        </w:rPr>
        <w:tab/>
      </w:r>
      <w:proofErr w:type="spellStart"/>
      <w:r>
        <w:rPr>
          <w:rFonts w:ascii="Times New Roman" w:hAnsi="Times New Roman"/>
          <w:sz w:val="22"/>
          <w:szCs w:val="22"/>
          <w:lang w:val="en-US"/>
        </w:rPr>
        <w:t>Multiwavelength</w:t>
      </w:r>
      <w:proofErr w:type="spellEnd"/>
      <w:r>
        <w:rPr>
          <w:rFonts w:ascii="Times New Roman" w:hAnsi="Times New Roman"/>
          <w:sz w:val="22"/>
          <w:szCs w:val="22"/>
          <w:lang w:val="en-US"/>
        </w:rPr>
        <w:t xml:space="preserve"> AGN Conference, Crete, Invited Review</w:t>
      </w:r>
    </w:p>
    <w:p w14:paraId="2C8A41B7"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de-DE"/>
        </w:rPr>
        <w:t>2015 Jun</w:t>
      </w:r>
      <w:r>
        <w:rPr>
          <w:rFonts w:ascii="Times New Roman" w:eastAsia="Times New Roman" w:hAnsi="Times New Roman" w:cs="Times New Roman"/>
          <w:sz w:val="22"/>
          <w:szCs w:val="22"/>
        </w:rPr>
        <w:tab/>
      </w:r>
      <w:r>
        <w:rPr>
          <w:rFonts w:ascii="Times New Roman" w:hAnsi="Times New Roman"/>
          <w:sz w:val="22"/>
          <w:szCs w:val="22"/>
          <w:lang w:val="de-DE"/>
        </w:rPr>
        <w:t xml:space="preserve">ICG, Portsmouth        </w:t>
      </w:r>
      <w:r>
        <w:rPr>
          <w:rFonts w:ascii="Times New Roman" w:eastAsia="Times New Roman" w:hAnsi="Times New Roman" w:cs="Times New Roman"/>
          <w:sz w:val="22"/>
          <w:szCs w:val="22"/>
        </w:rPr>
        <w:tab/>
      </w:r>
      <w:r>
        <w:rPr>
          <w:rFonts w:ascii="Times New Roman" w:hAnsi="Times New Roman"/>
          <w:sz w:val="22"/>
          <w:szCs w:val="22"/>
          <w:lang w:val="pt-PT"/>
        </w:rPr>
        <w:t>Cosmology Colloquium}\\</w:t>
      </w:r>
    </w:p>
    <w:p w14:paraId="4F07CBCB"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en-US"/>
        </w:rPr>
        <w:t>2015 Apr</w:t>
      </w:r>
      <w:r>
        <w:rPr>
          <w:rFonts w:ascii="Times New Roman" w:eastAsia="Times New Roman" w:hAnsi="Times New Roman" w:cs="Times New Roman"/>
          <w:sz w:val="22"/>
          <w:szCs w:val="22"/>
          <w:lang w:val="en-US"/>
        </w:rPr>
        <w:tab/>
        <w:t>A</w:t>
      </w:r>
      <w:r>
        <w:rPr>
          <w:rFonts w:ascii="Times New Roman" w:hAnsi="Times New Roman"/>
          <w:sz w:val="22"/>
          <w:szCs w:val="22"/>
          <w:lang w:val="de-DE"/>
        </w:rPr>
        <w:t>dler Planetarium, Chicago</w:t>
      </w:r>
      <w:r>
        <w:rPr>
          <w:rFonts w:ascii="Times New Roman" w:hAnsi="Times New Roman"/>
          <w:sz w:val="22"/>
          <w:szCs w:val="22"/>
          <w:lang w:val="en-US"/>
        </w:rPr>
        <w:t>,</w:t>
      </w:r>
      <w:r>
        <w:rPr>
          <w:rFonts w:ascii="Times New Roman" w:hAnsi="Times New Roman"/>
          <w:sz w:val="22"/>
          <w:szCs w:val="22"/>
          <w:lang w:val="en-US"/>
        </w:rPr>
        <w:tab/>
        <w:t>Astrophysics Se</w:t>
      </w:r>
      <w:r>
        <w:rPr>
          <w:rFonts w:ascii="Times New Roman" w:hAnsi="Times New Roman"/>
          <w:sz w:val="22"/>
          <w:szCs w:val="22"/>
          <w:lang w:val="en-US"/>
        </w:rPr>
        <w:t>minar</w:t>
      </w:r>
    </w:p>
    <w:p w14:paraId="7921FB11"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de-DE"/>
        </w:rPr>
        <w:t>2015 Jan</w:t>
      </w:r>
      <w:r>
        <w:rPr>
          <w:rFonts w:ascii="Times New Roman" w:eastAsia="Times New Roman" w:hAnsi="Times New Roman" w:cs="Times New Roman"/>
          <w:sz w:val="22"/>
          <w:szCs w:val="22"/>
        </w:rPr>
        <w:tab/>
      </w:r>
      <w:r>
        <w:rPr>
          <w:rFonts w:ascii="Times New Roman" w:hAnsi="Times New Roman"/>
          <w:sz w:val="22"/>
          <w:szCs w:val="22"/>
          <w:lang w:val="en-US"/>
        </w:rPr>
        <w:t>225th AAS, Seattle</w:t>
      </w:r>
      <w:r>
        <w:rPr>
          <w:rFonts w:ascii="Times New Roman" w:eastAsia="Times New Roman" w:hAnsi="Times New Roman" w:cs="Times New Roman"/>
          <w:sz w:val="22"/>
          <w:szCs w:val="22"/>
        </w:rPr>
        <w:tab/>
      </w:r>
      <w:r>
        <w:rPr>
          <w:rFonts w:ascii="Times New Roman" w:hAnsi="Times New Roman"/>
          <w:sz w:val="22"/>
          <w:szCs w:val="22"/>
          <w:lang w:val="en-US"/>
        </w:rPr>
        <w:t>Special Session talk</w:t>
      </w:r>
    </w:p>
    <w:p w14:paraId="27A9B097"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rPr>
        <w:t>2014 Sep</w:t>
      </w:r>
      <w:r>
        <w:rPr>
          <w:rFonts w:ascii="Times New Roman" w:eastAsia="Times New Roman" w:hAnsi="Times New Roman" w:cs="Times New Roman"/>
          <w:sz w:val="22"/>
          <w:szCs w:val="22"/>
          <w:lang w:val="en-US"/>
        </w:rPr>
        <w:tab/>
        <w:t>P</w:t>
      </w:r>
      <w:r>
        <w:rPr>
          <w:rFonts w:ascii="Times New Roman" w:hAnsi="Times New Roman"/>
          <w:sz w:val="22"/>
          <w:szCs w:val="22"/>
          <w:lang w:val="en-US"/>
        </w:rPr>
        <w:t>rinceton University</w:t>
      </w:r>
      <w:r>
        <w:rPr>
          <w:rFonts w:ascii="Times New Roman" w:eastAsia="Times New Roman" w:hAnsi="Times New Roman" w:cs="Times New Roman"/>
          <w:sz w:val="22"/>
          <w:szCs w:val="22"/>
        </w:rPr>
        <w:tab/>
      </w:r>
      <w:proofErr w:type="spellStart"/>
      <w:r>
        <w:rPr>
          <w:rFonts w:ascii="Times New Roman" w:hAnsi="Times New Roman"/>
          <w:sz w:val="22"/>
          <w:szCs w:val="22"/>
          <w:lang w:val="en-US"/>
        </w:rPr>
        <w:t>CosmoLunch</w:t>
      </w:r>
      <w:proofErr w:type="spellEnd"/>
      <w:r>
        <w:rPr>
          <w:rFonts w:ascii="Times New Roman" w:hAnsi="Times New Roman"/>
          <w:sz w:val="22"/>
          <w:szCs w:val="22"/>
          <w:lang w:val="en-US"/>
        </w:rPr>
        <w:t xml:space="preserve"> talk &amp; Invited talk </w:t>
      </w:r>
      <w:r>
        <w:rPr>
          <w:rFonts w:ascii="Times New Roman" w:hAnsi="Times New Roman"/>
          <w:sz w:val="22"/>
          <w:szCs w:val="22"/>
        </w:rPr>
        <w:t>“</w:t>
      </w:r>
      <w:r>
        <w:rPr>
          <w:rFonts w:ascii="Times New Roman" w:hAnsi="Times New Roman"/>
          <w:sz w:val="22"/>
          <w:szCs w:val="22"/>
          <w:lang w:val="en-US"/>
        </w:rPr>
        <w:t>Heritage of Stripe 82</w:t>
      </w:r>
      <w:r>
        <w:rPr>
          <w:rFonts w:ascii="Times New Roman" w:hAnsi="Times New Roman"/>
          <w:sz w:val="22"/>
          <w:szCs w:val="22"/>
        </w:rPr>
        <w:t>”</w:t>
      </w:r>
      <w:r>
        <w:rPr>
          <w:rFonts w:ascii="Times New Roman" w:hAnsi="Times New Roman"/>
          <w:sz w:val="22"/>
          <w:szCs w:val="22"/>
          <w:lang w:val="en-US"/>
        </w:rPr>
        <w:t xml:space="preserve"> meeting</w:t>
      </w:r>
    </w:p>
    <w:p w14:paraId="33E85C9C"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de-DE"/>
        </w:rPr>
        <w:t>2014 May</w:t>
      </w:r>
      <w:r>
        <w:rPr>
          <w:rFonts w:ascii="Times New Roman" w:eastAsia="Times New Roman" w:hAnsi="Times New Roman" w:cs="Times New Roman"/>
          <w:sz w:val="22"/>
          <w:szCs w:val="22"/>
        </w:rPr>
        <w:tab/>
      </w:r>
      <w:r>
        <w:rPr>
          <w:rFonts w:ascii="Times New Roman" w:hAnsi="Times New Roman"/>
          <w:sz w:val="22"/>
          <w:szCs w:val="22"/>
          <w:lang w:val="en-US"/>
        </w:rPr>
        <w:t>Harvard University</w:t>
      </w:r>
      <w:r>
        <w:rPr>
          <w:rFonts w:ascii="Times New Roman" w:hAnsi="Times New Roman"/>
          <w:sz w:val="22"/>
          <w:szCs w:val="22"/>
          <w:lang w:val="en-US"/>
        </w:rPr>
        <w:tab/>
      </w:r>
      <w:r>
        <w:rPr>
          <w:rFonts w:ascii="Times New Roman" w:hAnsi="Times New Roman"/>
          <w:sz w:val="22"/>
          <w:szCs w:val="22"/>
          <w:lang w:val="en-US"/>
        </w:rPr>
        <w:tab/>
      </w:r>
      <w:r>
        <w:rPr>
          <w:rFonts w:ascii="Times New Roman" w:hAnsi="Times New Roman"/>
          <w:sz w:val="22"/>
          <w:szCs w:val="22"/>
          <w:lang w:val="de-DE"/>
        </w:rPr>
        <w:t>HEAD tal</w:t>
      </w:r>
      <w:r>
        <w:rPr>
          <w:rFonts w:ascii="Times New Roman" w:hAnsi="Times New Roman"/>
          <w:sz w:val="22"/>
          <w:szCs w:val="22"/>
          <w:lang w:val="en-US"/>
        </w:rPr>
        <w:t>k</w:t>
      </w:r>
    </w:p>
    <w:p w14:paraId="743598A5"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de-DE"/>
        </w:rPr>
        <w:t>2014 Apr</w:t>
      </w:r>
      <w:r>
        <w:rPr>
          <w:rFonts w:ascii="Times New Roman" w:eastAsia="Times New Roman" w:hAnsi="Times New Roman" w:cs="Times New Roman"/>
          <w:sz w:val="22"/>
          <w:szCs w:val="22"/>
        </w:rPr>
        <w:tab/>
      </w:r>
      <w:r>
        <w:rPr>
          <w:rFonts w:ascii="Times New Roman" w:hAnsi="Times New Roman"/>
          <w:sz w:val="22"/>
          <w:szCs w:val="22"/>
          <w:lang w:val="en-US"/>
        </w:rPr>
        <w:t>University of Pennsylvania</w:t>
      </w:r>
      <w:r>
        <w:rPr>
          <w:rFonts w:ascii="Times New Roman" w:eastAsia="Times New Roman" w:hAnsi="Times New Roman" w:cs="Times New Roman"/>
          <w:sz w:val="22"/>
          <w:szCs w:val="22"/>
        </w:rPr>
        <w:tab/>
      </w:r>
      <w:r>
        <w:rPr>
          <w:rFonts w:ascii="Times New Roman" w:hAnsi="Times New Roman"/>
          <w:sz w:val="22"/>
          <w:szCs w:val="22"/>
          <w:lang w:val="en-US"/>
        </w:rPr>
        <w:t>Astrophysics Seminar</w:t>
      </w:r>
    </w:p>
    <w:p w14:paraId="472DF930"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rPr>
        <w:lastRenderedPageBreak/>
        <w:t>2013 May</w:t>
      </w:r>
      <w:r>
        <w:rPr>
          <w:rFonts w:ascii="Times New Roman" w:eastAsia="Times New Roman" w:hAnsi="Times New Roman" w:cs="Times New Roman"/>
          <w:sz w:val="22"/>
          <w:szCs w:val="22"/>
        </w:rPr>
        <w:tab/>
      </w:r>
      <w:r>
        <w:rPr>
          <w:rFonts w:ascii="Times New Roman" w:hAnsi="Times New Roman"/>
          <w:sz w:val="22"/>
          <w:szCs w:val="22"/>
          <w:lang w:val="en-US"/>
        </w:rPr>
        <w:t>Stanford University</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hAnsi="Times New Roman"/>
          <w:sz w:val="22"/>
          <w:szCs w:val="22"/>
        </w:rPr>
        <w:t>KIPAC Tea Talk</w:t>
      </w:r>
    </w:p>
    <w:p w14:paraId="49BD7B08"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de-DE"/>
        </w:rPr>
        <w:t>2013 Jan</w:t>
      </w:r>
      <w:r>
        <w:rPr>
          <w:rFonts w:ascii="Times New Roman" w:eastAsia="Times New Roman" w:hAnsi="Times New Roman" w:cs="Times New Roman"/>
          <w:sz w:val="22"/>
          <w:szCs w:val="22"/>
        </w:rPr>
        <w:tab/>
      </w:r>
      <w:r>
        <w:rPr>
          <w:rFonts w:ascii="Times New Roman" w:hAnsi="Times New Roman"/>
          <w:sz w:val="22"/>
          <w:szCs w:val="22"/>
          <w:lang w:val="pt-PT"/>
        </w:rPr>
        <w:t>University of Washington</w:t>
      </w:r>
      <w:r>
        <w:rPr>
          <w:rFonts w:ascii="Times New Roman" w:hAnsi="Times New Roman"/>
          <w:sz w:val="22"/>
          <w:szCs w:val="22"/>
          <w:lang w:val="pt-PT"/>
        </w:rPr>
        <w:tab/>
        <w:t>Colloquium</w:t>
      </w:r>
    </w:p>
    <w:p w14:paraId="0525BE86"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rPr>
        <w:t>2012 Ap</w:t>
      </w:r>
      <w:r>
        <w:rPr>
          <w:rFonts w:ascii="Times New Roman" w:hAnsi="Times New Roman"/>
          <w:sz w:val="22"/>
          <w:szCs w:val="22"/>
          <w:lang w:val="en-US"/>
        </w:rPr>
        <w:t>r</w:t>
      </w:r>
      <w:r>
        <w:rPr>
          <w:rFonts w:ascii="Times New Roman" w:hAnsi="Times New Roman"/>
          <w:sz w:val="22"/>
          <w:szCs w:val="22"/>
          <w:lang w:val="en-US"/>
        </w:rPr>
        <w:tab/>
      </w:r>
      <w:r>
        <w:rPr>
          <w:rFonts w:ascii="Times New Roman" w:hAnsi="Times New Roman"/>
          <w:sz w:val="22"/>
          <w:szCs w:val="22"/>
        </w:rPr>
        <w:t xml:space="preserve">Trieste, Italy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w:t>
      </w:r>
      <w:r>
        <w:rPr>
          <w:rFonts w:ascii="Times New Roman" w:hAnsi="Times New Roman"/>
          <w:sz w:val="22"/>
          <w:szCs w:val="22"/>
          <w:lang w:val="en-US"/>
        </w:rPr>
        <w:t>Interacting Galaxies and Binary Quasars</w:t>
      </w:r>
      <w:r>
        <w:rPr>
          <w:rFonts w:ascii="Times New Roman" w:hAnsi="Times New Roman"/>
          <w:sz w:val="22"/>
          <w:szCs w:val="22"/>
        </w:rPr>
        <w:t>”</w:t>
      </w:r>
    </w:p>
    <w:p w14:paraId="140ABB47"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rPr>
        <w:t>2012 Jan</w:t>
      </w:r>
      <w:r>
        <w:rPr>
          <w:rFonts w:ascii="Times New Roman" w:eastAsia="Times New Roman" w:hAnsi="Times New Roman" w:cs="Times New Roman"/>
          <w:sz w:val="22"/>
          <w:szCs w:val="22"/>
        </w:rPr>
        <w:tab/>
      </w:r>
      <w:r>
        <w:rPr>
          <w:rFonts w:ascii="Times New Roman" w:hAnsi="Times New Roman"/>
          <w:sz w:val="22"/>
          <w:szCs w:val="22"/>
          <w:lang w:val="en-US"/>
        </w:rPr>
        <w:t xml:space="preserve">New York University </w:t>
      </w:r>
      <w:r>
        <w:rPr>
          <w:rFonts w:ascii="Times New Roman" w:hAnsi="Times New Roman"/>
          <w:sz w:val="22"/>
          <w:szCs w:val="22"/>
          <w:lang w:val="en-US"/>
        </w:rPr>
        <w:tab/>
      </w:r>
      <w:r>
        <w:rPr>
          <w:rFonts w:ascii="Times New Roman" w:hAnsi="Times New Roman"/>
          <w:sz w:val="22"/>
          <w:szCs w:val="22"/>
          <w:lang w:val="en-US"/>
        </w:rPr>
        <w:tab/>
        <w:t>Plenary Talk, BOSS Collaboration meeting</w:t>
      </w:r>
    </w:p>
    <w:p w14:paraId="7ABF46CA" w14:textId="77777777" w:rsidR="00213BE5" w:rsidRDefault="004D6CE8">
      <w:pPr>
        <w:pStyle w:val="FreeForm"/>
        <w:rPr>
          <w:rFonts w:ascii="Times New Roman" w:eastAsia="Times New Roman" w:hAnsi="Times New Roman" w:cs="Times New Roman"/>
          <w:sz w:val="22"/>
          <w:szCs w:val="22"/>
        </w:rPr>
      </w:pPr>
      <w:r>
        <w:rPr>
          <w:rFonts w:ascii="Times New Roman" w:hAnsi="Times New Roman"/>
          <w:sz w:val="22"/>
          <w:szCs w:val="22"/>
          <w:lang w:val="en-US"/>
        </w:rPr>
        <w:t>2011 Jul</w:t>
      </w:r>
      <w:r>
        <w:rPr>
          <w:rFonts w:ascii="Times New Roman" w:hAnsi="Times New Roman"/>
          <w:sz w:val="22"/>
          <w:szCs w:val="22"/>
          <w:lang w:val="en-US"/>
        </w:rPr>
        <w:tab/>
        <w:t xml:space="preserve">Oxford University </w:t>
      </w:r>
      <w:r>
        <w:rPr>
          <w:rFonts w:ascii="Times New Roman" w:hAnsi="Times New Roman"/>
          <w:sz w:val="22"/>
          <w:szCs w:val="22"/>
          <w:lang w:val="en-US"/>
        </w:rPr>
        <w:tab/>
      </w:r>
      <w:r>
        <w:rPr>
          <w:rFonts w:ascii="Times New Roman" w:hAnsi="Times New Roman"/>
          <w:sz w:val="22"/>
          <w:szCs w:val="22"/>
          <w:lang w:val="en-US"/>
        </w:rPr>
        <w:tab/>
        <w:t>BICAP</w:t>
      </w:r>
      <w:r>
        <w:rPr>
          <w:rFonts w:ascii="Times New Roman" w:hAnsi="Times New Roman"/>
          <w:sz w:val="22"/>
          <w:szCs w:val="22"/>
          <w:lang w:val="en-US"/>
        </w:rPr>
        <w:t xml:space="preserve"> Cosmology Seminar</w:t>
      </w:r>
    </w:p>
    <w:p w14:paraId="170BB5D6" w14:textId="77777777" w:rsidR="00213BE5" w:rsidRDefault="004D6CE8">
      <w:pPr>
        <w:pStyle w:val="FreeForm"/>
      </w:pPr>
      <w:r>
        <w:rPr>
          <w:rFonts w:ascii="Times New Roman" w:hAnsi="Times New Roman"/>
          <w:sz w:val="22"/>
          <w:szCs w:val="22"/>
        </w:rPr>
        <w:t>2011 Ma</w:t>
      </w:r>
      <w:r>
        <w:rPr>
          <w:rFonts w:ascii="Times New Roman" w:hAnsi="Times New Roman"/>
          <w:sz w:val="22"/>
          <w:szCs w:val="22"/>
          <w:lang w:val="en-US"/>
        </w:rPr>
        <w:t>y</w:t>
      </w:r>
      <w:r>
        <w:rPr>
          <w:rFonts w:ascii="Times New Roman" w:hAnsi="Times New Roman"/>
          <w:sz w:val="22"/>
          <w:szCs w:val="22"/>
          <w:lang w:val="en-US"/>
        </w:rPr>
        <w:tab/>
        <w:t xml:space="preserve">Yale University </w:t>
      </w:r>
      <w:r>
        <w:rPr>
          <w:rFonts w:ascii="Times New Roman" w:hAnsi="Times New Roman"/>
          <w:sz w:val="22"/>
          <w:szCs w:val="22"/>
          <w:lang w:val="en-US"/>
        </w:rPr>
        <w:tab/>
      </w:r>
      <w:r>
        <w:rPr>
          <w:rFonts w:ascii="Times New Roman" w:hAnsi="Times New Roman"/>
          <w:sz w:val="22"/>
          <w:szCs w:val="22"/>
          <w:lang w:val="en-US"/>
        </w:rPr>
        <w:tab/>
      </w:r>
      <w:r>
        <w:rPr>
          <w:rFonts w:ascii="Times New Roman" w:eastAsia="Times New Roman" w:hAnsi="Times New Roman" w:cs="Times New Roman"/>
          <w:sz w:val="22"/>
          <w:szCs w:val="22"/>
        </w:rPr>
        <w:tab/>
      </w:r>
      <w:r>
        <w:rPr>
          <w:rFonts w:ascii="Times New Roman" w:hAnsi="Times New Roman"/>
          <w:sz w:val="22"/>
          <w:szCs w:val="22"/>
        </w:rPr>
        <w:t>YCAA Seminar</w:t>
      </w:r>
    </w:p>
    <w:sectPr w:rsidR="00213BE5">
      <w:headerReference w:type="default" r:id="rId34"/>
      <w:footerReference w:type="default" r:id="rId3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ora" w:date="2018-02-13T15:17:00Z" w:initials="Dora">
    <w:p w14:paraId="144FA4CD" w14:textId="707AE236" w:rsidR="00A507C6" w:rsidRDefault="00A507C6">
      <w:pPr>
        <w:pStyle w:val="CommentText"/>
      </w:pPr>
      <w:r>
        <w:rPr>
          <w:rStyle w:val="CommentReference"/>
        </w:rPr>
        <w:annotationRef/>
      </w:r>
      <w:r>
        <w:t xml:space="preserve">So this proves your capacity to conduct ground breaking and novel research right? Say </w:t>
      </w:r>
      <w:r w:rsidR="004D6CE8">
        <w:t xml:space="preserve">it </w:t>
      </w:r>
      <w:bookmarkStart w:id="5" w:name="_GoBack"/>
      <w:bookmarkEnd w:id="5"/>
      <w:r>
        <w:t>and don’t expect the evaluators to make the link.</w:t>
      </w:r>
    </w:p>
  </w:comment>
  <w:comment w:id="18" w:author="Dora" w:date="2018-02-13T16:11:00Z" w:initials="Dora">
    <w:p w14:paraId="4E72098A" w14:textId="77777777" w:rsidR="003E5D91" w:rsidRDefault="003E5D91">
      <w:pPr>
        <w:pStyle w:val="CommentText"/>
      </w:pPr>
      <w:r>
        <w:rPr>
          <w:rStyle w:val="CommentReference"/>
        </w:rPr>
        <w:annotationRef/>
      </w:r>
      <w:r>
        <w:t xml:space="preserve">Would be good if you could include 2-3 lines of the main idea and output in each paper. </w:t>
      </w:r>
    </w:p>
    <w:p w14:paraId="07E4CE66" w14:textId="77777777" w:rsidR="003E5D91" w:rsidRDefault="003E5D91">
      <w:pPr>
        <w:pStyle w:val="CommentText"/>
      </w:pPr>
    </w:p>
    <w:p w14:paraId="6FCEDBAB" w14:textId="77777777" w:rsidR="003E5D91" w:rsidRDefault="003E5D91">
      <w:pPr>
        <w:pStyle w:val="CommentText"/>
      </w:pPr>
      <w:r>
        <w:t>You don’t have space but perhaps you could reduce the selected presentations, maybe add a few and give a link of where the full list is available?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4FA4CD" w15:done="0"/>
  <w15:commentEx w15:paraId="6FCEDB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BFA94" w14:textId="77777777" w:rsidR="00000000" w:rsidRDefault="004D6CE8">
      <w:r>
        <w:separator/>
      </w:r>
    </w:p>
  </w:endnote>
  <w:endnote w:type="continuationSeparator" w:id="0">
    <w:p w14:paraId="4EB3B232" w14:textId="77777777" w:rsidR="00000000" w:rsidRDefault="004D6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91C42" w14:textId="77777777" w:rsidR="00213BE5" w:rsidRDefault="00213BE5">
    <w:pPr>
      <w:pStyle w:val="FreeForm"/>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CB852" w14:textId="77777777" w:rsidR="00000000" w:rsidRDefault="004D6CE8">
      <w:r>
        <w:separator/>
      </w:r>
    </w:p>
  </w:footnote>
  <w:footnote w:type="continuationSeparator" w:id="0">
    <w:p w14:paraId="1C8C6A9F" w14:textId="77777777" w:rsidR="00000000" w:rsidRDefault="004D6C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6D44A" w14:textId="77777777" w:rsidR="00213BE5" w:rsidRDefault="004D6CE8">
    <w:pPr>
      <w:pStyle w:val="FreeForm"/>
    </w:pPr>
    <w:r>
      <w:rPr>
        <w:rFonts w:ascii="Times New Roman" w:hAnsi="Times New Roman"/>
        <w:sz w:val="22"/>
        <w:szCs w:val="22"/>
        <w:u w:val="single"/>
      </w:rPr>
      <w:t>Ross</w:t>
    </w:r>
    <w:r>
      <w:rPr>
        <w:rFonts w:ascii="Times New Roman" w:hAnsi="Times New Roman"/>
        <w:sz w:val="22"/>
        <w:szCs w:val="22"/>
        <w:u w:val="single"/>
      </w:rPr>
      <w:tab/>
    </w:r>
    <w:r>
      <w:rPr>
        <w:rFonts w:ascii="Times New Roman" w:hAnsi="Times New Roman"/>
        <w:sz w:val="22"/>
        <w:szCs w:val="22"/>
        <w:u w:val="single"/>
      </w:rPr>
      <w:tab/>
    </w:r>
    <w:r>
      <w:rPr>
        <w:rFonts w:ascii="Times New Roman" w:hAnsi="Times New Roman"/>
        <w:sz w:val="22"/>
        <w:szCs w:val="22"/>
        <w:u w:val="single"/>
      </w:rPr>
      <w:tab/>
    </w:r>
    <w:r>
      <w:rPr>
        <w:rFonts w:ascii="Times New Roman" w:hAnsi="Times New Roman"/>
        <w:sz w:val="22"/>
        <w:szCs w:val="22"/>
        <w:u w:val="single"/>
      </w:rPr>
      <w:tab/>
    </w:r>
    <w:r>
      <w:rPr>
        <w:rFonts w:ascii="Times New Roman" w:hAnsi="Times New Roman"/>
        <w:sz w:val="22"/>
        <w:szCs w:val="22"/>
        <w:u w:val="single"/>
      </w:rPr>
      <w:tab/>
    </w:r>
    <w:r>
      <w:rPr>
        <w:rFonts w:ascii="Times New Roman" w:hAnsi="Times New Roman"/>
        <w:sz w:val="22"/>
        <w:szCs w:val="22"/>
        <w:u w:val="single"/>
      </w:rPr>
      <w:tab/>
    </w:r>
    <w:r>
      <w:rPr>
        <w:rFonts w:ascii="Times New Roman" w:hAnsi="Times New Roman"/>
        <w:sz w:val="22"/>
        <w:szCs w:val="22"/>
        <w:u w:val="single"/>
        <w:lang w:val="en-US"/>
      </w:rPr>
      <w:t>Part B1</w:t>
    </w:r>
    <w:r>
      <w:rPr>
        <w:rFonts w:ascii="Times New Roman" w:hAnsi="Times New Roman"/>
        <w:sz w:val="22"/>
        <w:szCs w:val="22"/>
        <w:u w:val="single"/>
        <w:lang w:val="en-US"/>
      </w:rPr>
      <w:tab/>
    </w:r>
    <w:r>
      <w:rPr>
        <w:rFonts w:ascii="Times New Roman" w:eastAsia="Times New Roman" w:hAnsi="Times New Roman" w:cs="Times New Roman"/>
        <w:sz w:val="22"/>
        <w:szCs w:val="22"/>
        <w:u w:val="single"/>
      </w:rPr>
      <w:tab/>
    </w:r>
    <w:r>
      <w:rPr>
        <w:rFonts w:ascii="Times New Roman" w:eastAsia="Times New Roman" w:hAnsi="Times New Roman" w:cs="Times New Roman"/>
        <w:sz w:val="22"/>
        <w:szCs w:val="22"/>
        <w:u w:val="single"/>
      </w:rPr>
      <w:tab/>
    </w:r>
    <w:r>
      <w:rPr>
        <w:rFonts w:ascii="Times New Roman" w:eastAsia="Times New Roman" w:hAnsi="Times New Roman" w:cs="Times New Roman"/>
        <w:sz w:val="22"/>
        <w:szCs w:val="22"/>
        <w:u w:val="single"/>
      </w:rPr>
      <w:tab/>
    </w:r>
    <w:r>
      <w:rPr>
        <w:rFonts w:ascii="Times New Roman" w:eastAsia="Times New Roman" w:hAnsi="Times New Roman" w:cs="Times New Roman"/>
        <w:sz w:val="22"/>
        <w:szCs w:val="22"/>
        <w:u w:val="single"/>
      </w:rPr>
      <w:tab/>
      <w:t xml:space="preserve">     </w:t>
    </w:r>
    <w:r>
      <w:rPr>
        <w:rFonts w:ascii="Times New Roman" w:hAnsi="Times New Roman"/>
        <w:sz w:val="22"/>
        <w:szCs w:val="22"/>
        <w:u w:val="single"/>
        <w:lang w:val="en-US"/>
      </w:rPr>
      <w:t>Q4D</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ra">
    <w15:presenceInfo w15:providerId="None" w15:userId="Do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E5"/>
    <w:rsid w:val="00027BAE"/>
    <w:rsid w:val="00213BE5"/>
    <w:rsid w:val="003E5D91"/>
    <w:rsid w:val="004D6CE8"/>
    <w:rsid w:val="00A50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1116"/>
  <w15:docId w15:val="{E62229B8-6137-4074-83D2-A3486B0F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rPr>
      <w:rFonts w:ascii="Helvetica" w:hAnsi="Helvetica" w:cs="Arial Unicode MS"/>
      <w:color w:val="000000"/>
      <w:sz w:val="24"/>
      <w:szCs w:val="24"/>
      <w:lang w:val="it-IT"/>
    </w:rPr>
  </w:style>
  <w:style w:type="character" w:customStyle="1" w:styleId="Hyperlink0">
    <w:name w:val="Hyperlink.0"/>
    <w:basedOn w:val="Hyperlink"/>
    <w:rPr>
      <w:color w:val="000099"/>
      <w:u w:val="single"/>
    </w:rPr>
  </w:style>
  <w:style w:type="character" w:customStyle="1" w:styleId="Hyperlink1">
    <w:name w:val="Hyperlink.1"/>
    <w:basedOn w:val="Hyperlink0"/>
    <w:rPr>
      <w:b/>
      <w:bCs/>
      <w:color w:val="000099"/>
      <w:u w:val="single"/>
    </w:rPr>
  </w:style>
  <w:style w:type="character" w:customStyle="1" w:styleId="Hyperlink2">
    <w:name w:val="Hyperlink.2"/>
    <w:basedOn w:val="Hyperlink0"/>
    <w:rPr>
      <w:color w:val="011EA9"/>
      <w:u w:val="single"/>
    </w:rPr>
  </w:style>
  <w:style w:type="character" w:customStyle="1" w:styleId="Hyperlink3">
    <w:name w:val="Hyperlink.3"/>
    <w:basedOn w:val="Hyperlink0"/>
    <w:rPr>
      <w:b/>
      <w:bCs/>
      <w:color w:val="011EA9"/>
      <w:u w:val="single"/>
    </w:rPr>
  </w:style>
  <w:style w:type="character" w:customStyle="1" w:styleId="Hyperlink4">
    <w:name w:val="Hyperlink.4"/>
    <w:basedOn w:val="Hyperlink0"/>
    <w:rPr>
      <w:b w:val="0"/>
      <w:bCs w:val="0"/>
      <w:color w:val="011EA9"/>
      <w:u w:val="single"/>
    </w:rPr>
  </w:style>
  <w:style w:type="character" w:customStyle="1" w:styleId="Hyperlink5">
    <w:name w:val="Hyperlink.5"/>
    <w:basedOn w:val="Hyperlink0"/>
    <w:rPr>
      <w:b w:val="0"/>
      <w:bCs w:val="0"/>
      <w:color w:val="000099"/>
      <w:u w:val="single"/>
    </w:rPr>
  </w:style>
  <w:style w:type="character" w:styleId="CommentReference">
    <w:name w:val="annotation reference"/>
    <w:basedOn w:val="DefaultParagraphFont"/>
    <w:uiPriority w:val="99"/>
    <w:semiHidden/>
    <w:unhideWhenUsed/>
    <w:rsid w:val="00A507C6"/>
    <w:rPr>
      <w:sz w:val="16"/>
      <w:szCs w:val="16"/>
    </w:rPr>
  </w:style>
  <w:style w:type="paragraph" w:styleId="CommentText">
    <w:name w:val="annotation text"/>
    <w:basedOn w:val="Normal"/>
    <w:link w:val="CommentTextChar"/>
    <w:uiPriority w:val="99"/>
    <w:semiHidden/>
    <w:unhideWhenUsed/>
    <w:rsid w:val="00A507C6"/>
    <w:rPr>
      <w:sz w:val="20"/>
      <w:szCs w:val="20"/>
    </w:rPr>
  </w:style>
  <w:style w:type="character" w:customStyle="1" w:styleId="CommentTextChar">
    <w:name w:val="Comment Text Char"/>
    <w:basedOn w:val="DefaultParagraphFont"/>
    <w:link w:val="CommentText"/>
    <w:uiPriority w:val="99"/>
    <w:semiHidden/>
    <w:rsid w:val="00A507C6"/>
    <w:rPr>
      <w:lang w:val="en-US" w:eastAsia="en-US"/>
    </w:rPr>
  </w:style>
  <w:style w:type="paragraph" w:styleId="CommentSubject">
    <w:name w:val="annotation subject"/>
    <w:basedOn w:val="CommentText"/>
    <w:next w:val="CommentText"/>
    <w:link w:val="CommentSubjectChar"/>
    <w:uiPriority w:val="99"/>
    <w:semiHidden/>
    <w:unhideWhenUsed/>
    <w:rsid w:val="00A507C6"/>
    <w:rPr>
      <w:b/>
      <w:bCs/>
    </w:rPr>
  </w:style>
  <w:style w:type="character" w:customStyle="1" w:styleId="CommentSubjectChar">
    <w:name w:val="Comment Subject Char"/>
    <w:basedOn w:val="CommentTextChar"/>
    <w:link w:val="CommentSubject"/>
    <w:uiPriority w:val="99"/>
    <w:semiHidden/>
    <w:rsid w:val="00A507C6"/>
    <w:rPr>
      <w:b/>
      <w:bCs/>
      <w:lang w:val="en-US" w:eastAsia="en-US"/>
    </w:rPr>
  </w:style>
  <w:style w:type="paragraph" w:styleId="BalloonText">
    <w:name w:val="Balloon Text"/>
    <w:basedOn w:val="Normal"/>
    <w:link w:val="BalloonTextChar"/>
    <w:uiPriority w:val="99"/>
    <w:semiHidden/>
    <w:unhideWhenUsed/>
    <w:rsid w:val="00A507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7C6"/>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x.doi.org/10.1051/0004-6361/201527999" TargetMode="External"/><Relationship Id="rId13" Type="http://schemas.openxmlformats.org/officeDocument/2006/relationships/hyperlink" Target="http://dx.doi.org/10.1093/mnras/stv2997" TargetMode="External"/><Relationship Id="rId18" Type="http://schemas.openxmlformats.org/officeDocument/2006/relationships/hyperlink" Target="http://adsabs.harvard.edu/abs/2014JCAP...05..027F" TargetMode="External"/><Relationship Id="rId26" Type="http://schemas.openxmlformats.org/officeDocument/2006/relationships/hyperlink" Target="http://adsabs.harvard.edu/abs/2012A%26A...548A..66P" TargetMode="External"/><Relationship Id="rId3" Type="http://schemas.openxmlformats.org/officeDocument/2006/relationships/webSettings" Target="webSettings.xml"/><Relationship Id="rId21" Type="http://schemas.openxmlformats.org/officeDocument/2006/relationships/hyperlink" Target="http://dx.doi.org/10.1088/0004-637X/773/1/14" TargetMode="External"/><Relationship Id="rId34" Type="http://schemas.openxmlformats.org/officeDocument/2006/relationships/header" Target="header1.xml"/><Relationship Id="rId7" Type="http://schemas.microsoft.com/office/2011/relationships/commentsExtended" Target="commentsExtended.xml"/><Relationship Id="rId12" Type="http://schemas.openxmlformats.org/officeDocument/2006/relationships/hyperlink" Target="http://adsabs.harvard.edu/cgi-bin/nph-data_query?bibcode=2016ApJS..225....1T&amp;db_key=AST&amp;link_type=ABSTRACT&amp;high=598ce4a29f24727" TargetMode="External"/><Relationship Id="rId17" Type="http://schemas.openxmlformats.org/officeDocument/2006/relationships/hyperlink" Target="http://dx.doi.org/10.1088/1475-7516/2014/05/027" TargetMode="External"/><Relationship Id="rId25" Type="http://schemas.openxmlformats.org/officeDocument/2006/relationships/hyperlink" Target="http://dx.doi.org/10.1051/0004-6361/201220142" TargetMode="External"/><Relationship Id="rId33" Type="http://schemas.openxmlformats.org/officeDocument/2006/relationships/hyperlink" Target="http://livepage.apple.com/"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dx.doi.org/10.1093/mnras/stv1710" TargetMode="External"/><Relationship Id="rId20" Type="http://schemas.openxmlformats.org/officeDocument/2006/relationships/hyperlink" Target="http://adsabs.harvard.edu/abs/2014A%26A...563A..54P" TargetMode="External"/><Relationship Id="rId29" Type="http://schemas.openxmlformats.org/officeDocument/2006/relationships/hyperlink" Target="http://dx.doi.org/10.1088/0067-0049/199/1/3"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adsabs.harvard.edu/abs/2017MNRAS.464.3431H" TargetMode="External"/><Relationship Id="rId24" Type="http://schemas.openxmlformats.org/officeDocument/2006/relationships/hyperlink" Target="http://adsabs.harvard.edu/abs/2012ApJS..199....3R" TargetMode="External"/><Relationship Id="rId32" Type="http://schemas.openxmlformats.org/officeDocument/2006/relationships/hyperlink" Target="http://adsabs.harvard.edu/abs/2009ApJ...697.1634R" TargetMode="External"/><Relationship Id="rId37" Type="http://schemas.microsoft.com/office/2011/relationships/people" Target="people.xml"/><Relationship Id="rId5" Type="http://schemas.openxmlformats.org/officeDocument/2006/relationships/endnotes" Target="endnotes.xml"/><Relationship Id="rId15" Type="http://schemas.openxmlformats.org/officeDocument/2006/relationships/hyperlink" Target="http://adsabs.harvard.edu/abs/2015MNRAS.453.3932R" TargetMode="External"/><Relationship Id="rId23" Type="http://schemas.openxmlformats.org/officeDocument/2006/relationships/hyperlink" Target="http://dx.doi.org/10.1088/0067-0049/199/1/3" TargetMode="External"/><Relationship Id="rId28" Type="http://schemas.openxmlformats.org/officeDocument/2006/relationships/hyperlink" Target="http://adsabs.harvard.edu/cgi-bin/nph-data_query?bibcode=2010AJ....139.2360S&amp;db_key=AST&amp;link_type=ABSTRACT" TargetMode="External"/><Relationship Id="rId36" Type="http://schemas.openxmlformats.org/officeDocument/2006/relationships/fontTable" Target="fontTable.xml"/><Relationship Id="rId10" Type="http://schemas.openxmlformats.org/officeDocument/2006/relationships/hyperlink" Target="http://dx.doi.org/10.1093/mnras/stw2387" TargetMode="External"/><Relationship Id="rId19" Type="http://schemas.openxmlformats.org/officeDocument/2006/relationships/hyperlink" Target="http://dx.doi.org/10.1051/0004-6361/201322691" TargetMode="External"/><Relationship Id="rId31" Type="http://schemas.openxmlformats.org/officeDocument/2006/relationships/hyperlink" Target="http://dx.doi.org/10.1088/0004-637X/697/2/1634" TargetMode="External"/><Relationship Id="rId4" Type="http://schemas.openxmlformats.org/officeDocument/2006/relationships/footnotes" Target="footnotes.xml"/><Relationship Id="rId9" Type="http://schemas.openxmlformats.org/officeDocument/2006/relationships/hyperlink" Target="http://adsabs.harvard.edu/abs/2017A%26A...597A..79P" TargetMode="External"/><Relationship Id="rId14" Type="http://schemas.openxmlformats.org/officeDocument/2006/relationships/hyperlink" Target="http://adsabs.harvard.edu/abs/2016MNRAS.457..389M" TargetMode="External"/><Relationship Id="rId22" Type="http://schemas.openxmlformats.org/officeDocument/2006/relationships/hyperlink" Target="http://adsabs.harvard.edu/abs/2013ApJ...773...14R" TargetMode="External"/><Relationship Id="rId27" Type="http://schemas.openxmlformats.org/officeDocument/2006/relationships/hyperlink" Target="http://dx.doi.org/10.1088/0004-6256/139/6/2360" TargetMode="External"/><Relationship Id="rId30" Type="http://schemas.openxmlformats.org/officeDocument/2006/relationships/hyperlink" Target="http://adsabs.harvard.edu/abs/2012ApJS..199....3R" TargetMode="External"/><Relationship Id="rId35"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LOLA-LUZ Theodora</dc:creator>
  <cp:lastModifiedBy>Dora</cp:lastModifiedBy>
  <cp:revision>3</cp:revision>
  <dcterms:created xsi:type="dcterms:W3CDTF">2018-02-13T16:14:00Z</dcterms:created>
  <dcterms:modified xsi:type="dcterms:W3CDTF">2018-02-13T16:15:00Z</dcterms:modified>
</cp:coreProperties>
</file>